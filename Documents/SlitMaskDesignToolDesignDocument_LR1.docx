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5A105" w14:textId="77777777" w:rsidR="00D4507C" w:rsidRDefault="00FF41A6" w:rsidP="00FF41A6">
      <w:pPr>
        <w:pStyle w:val="Title"/>
      </w:pPr>
      <w:r>
        <w:t>Slit Mask Design Tool – Design Notes</w:t>
      </w:r>
    </w:p>
    <w:p w14:paraId="3B3F378D" w14:textId="77777777" w:rsidR="00FF41A6" w:rsidRDefault="00FF41A6" w:rsidP="00FF41A6">
      <w:r>
        <w:t>Version History</w:t>
      </w:r>
    </w:p>
    <w:tbl>
      <w:tblPr>
        <w:tblStyle w:val="TableGrid"/>
        <w:tblW w:w="0" w:type="auto"/>
        <w:tblLook w:val="04A0" w:firstRow="1" w:lastRow="0" w:firstColumn="1" w:lastColumn="0" w:noHBand="0" w:noVBand="1"/>
      </w:tblPr>
      <w:tblGrid>
        <w:gridCol w:w="1548"/>
        <w:gridCol w:w="2610"/>
        <w:gridCol w:w="5418"/>
      </w:tblGrid>
      <w:tr w:rsidR="00FF41A6" w14:paraId="27C4CFD9" w14:textId="77777777" w:rsidTr="00FF41A6">
        <w:tc>
          <w:tcPr>
            <w:tcW w:w="1548" w:type="dxa"/>
            <w:shd w:val="clear" w:color="auto" w:fill="EEECE1" w:themeFill="background2"/>
          </w:tcPr>
          <w:p w14:paraId="0342E3EF" w14:textId="77777777" w:rsidR="00FF41A6" w:rsidRDefault="00FF41A6" w:rsidP="00FF41A6">
            <w:r>
              <w:t>Date</w:t>
            </w:r>
          </w:p>
        </w:tc>
        <w:tc>
          <w:tcPr>
            <w:tcW w:w="2610" w:type="dxa"/>
            <w:shd w:val="clear" w:color="auto" w:fill="EEECE1" w:themeFill="background2"/>
          </w:tcPr>
          <w:p w14:paraId="382EF4C8" w14:textId="77777777" w:rsidR="00FF41A6" w:rsidRDefault="00FF41A6" w:rsidP="00FF41A6">
            <w:r>
              <w:t>Author</w:t>
            </w:r>
          </w:p>
        </w:tc>
        <w:tc>
          <w:tcPr>
            <w:tcW w:w="5418" w:type="dxa"/>
            <w:shd w:val="clear" w:color="auto" w:fill="EEECE1" w:themeFill="background2"/>
          </w:tcPr>
          <w:p w14:paraId="7C7175E5" w14:textId="77777777" w:rsidR="00FF41A6" w:rsidRDefault="00FF41A6" w:rsidP="00FF41A6">
            <w:r>
              <w:t>Notes</w:t>
            </w:r>
          </w:p>
        </w:tc>
      </w:tr>
      <w:tr w:rsidR="00FF41A6" w14:paraId="61BA6BCF" w14:textId="77777777" w:rsidTr="00FF41A6">
        <w:tc>
          <w:tcPr>
            <w:tcW w:w="1548" w:type="dxa"/>
          </w:tcPr>
          <w:p w14:paraId="446682D6" w14:textId="77777777" w:rsidR="00FF41A6" w:rsidRDefault="00FF41A6" w:rsidP="00F91586">
            <w:r>
              <w:t>2018-03-</w:t>
            </w:r>
            <w:r w:rsidR="00F91586">
              <w:t>13</w:t>
            </w:r>
          </w:p>
        </w:tc>
        <w:tc>
          <w:tcPr>
            <w:tcW w:w="2610" w:type="dxa"/>
          </w:tcPr>
          <w:p w14:paraId="2BB61EC4" w14:textId="77777777" w:rsidR="00FF41A6" w:rsidRDefault="00FF41A6" w:rsidP="00FF41A6">
            <w:r>
              <w:t>Shui Hung Kwok</w:t>
            </w:r>
          </w:p>
        </w:tc>
        <w:tc>
          <w:tcPr>
            <w:tcW w:w="5418" w:type="dxa"/>
          </w:tcPr>
          <w:p w14:paraId="04C70293" w14:textId="77777777" w:rsidR="00FF41A6" w:rsidRDefault="00FF41A6" w:rsidP="00FF41A6">
            <w:r>
              <w:t>Initial draft</w:t>
            </w:r>
            <w:r w:rsidR="00D667AE">
              <w:t xml:space="preserve"> (mostly for DEIMOS)</w:t>
            </w:r>
          </w:p>
        </w:tc>
      </w:tr>
      <w:tr w:rsidR="00FF41A6" w14:paraId="712E75BD" w14:textId="77777777" w:rsidTr="00FF41A6">
        <w:tc>
          <w:tcPr>
            <w:tcW w:w="1548" w:type="dxa"/>
          </w:tcPr>
          <w:p w14:paraId="47C6DD0F" w14:textId="77777777" w:rsidR="00FF41A6" w:rsidRDefault="00FF41A6" w:rsidP="00FF41A6"/>
        </w:tc>
        <w:tc>
          <w:tcPr>
            <w:tcW w:w="2610" w:type="dxa"/>
          </w:tcPr>
          <w:p w14:paraId="331B61C4" w14:textId="77777777" w:rsidR="00FF41A6" w:rsidRDefault="00FF41A6" w:rsidP="00FF41A6"/>
        </w:tc>
        <w:tc>
          <w:tcPr>
            <w:tcW w:w="5418" w:type="dxa"/>
          </w:tcPr>
          <w:p w14:paraId="3C826376" w14:textId="77777777" w:rsidR="00FF41A6" w:rsidRDefault="00FF41A6" w:rsidP="00FF41A6"/>
        </w:tc>
      </w:tr>
    </w:tbl>
    <w:p w14:paraId="1E67C5A1" w14:textId="77777777" w:rsidR="00FF41A6" w:rsidRDefault="00FF41A6" w:rsidP="00FF41A6"/>
    <w:p w14:paraId="0E156F9B" w14:textId="77777777" w:rsidR="00FF41A6" w:rsidRDefault="00FF41A6" w:rsidP="00FF41A6">
      <w:pPr>
        <w:pStyle w:val="Heading1"/>
      </w:pPr>
      <w:r>
        <w:t>Introduction</w:t>
      </w:r>
    </w:p>
    <w:p w14:paraId="67675709" w14:textId="77777777" w:rsidR="00FF41A6" w:rsidRDefault="00315952" w:rsidP="00FF41A6">
      <w:r>
        <w:t>Keck’s instruments LRIS and DEIMOS are multi-object spectrographs, which require slitmasks that must be fabricated for the desired target field. These slitmasks contain a number of small slits, each of them producing a spectrum of a source in the target field.</w:t>
      </w:r>
      <w:r w:rsidR="00F51644">
        <w:t xml:space="preserve"> The slit mask design tool facilitates the placement of the slitlets on the mask and provides a graphical user interface to interactively control the selection of the objects and the </w:t>
      </w:r>
      <w:r w:rsidR="007E48A2">
        <w:t>position and orientation</w:t>
      </w:r>
      <w:r w:rsidR="00F51644">
        <w:t xml:space="preserve"> of the slitlets</w:t>
      </w:r>
      <w:r w:rsidR="007E48A2">
        <w:t>.</w:t>
      </w:r>
    </w:p>
    <w:p w14:paraId="0282EA49" w14:textId="77777777" w:rsidR="007E48A2" w:rsidRDefault="00AA38C6" w:rsidP="00FF41A6">
      <w:r>
        <w:rPr>
          <w:noProof/>
        </w:rPr>
        <mc:AlternateContent>
          <mc:Choice Requires="wpg">
            <w:drawing>
              <wp:anchor distT="0" distB="0" distL="114300" distR="114300" simplePos="0" relativeHeight="251677696" behindDoc="0" locked="0" layoutInCell="1" allowOverlap="1" wp14:anchorId="65D06AB4" wp14:editId="079A6B56">
                <wp:simplePos x="0" y="0"/>
                <wp:positionH relativeFrom="column">
                  <wp:posOffset>468630</wp:posOffset>
                </wp:positionH>
                <wp:positionV relativeFrom="paragraph">
                  <wp:posOffset>807720</wp:posOffset>
                </wp:positionV>
                <wp:extent cx="5281930" cy="2914015"/>
                <wp:effectExtent l="0" t="0" r="0" b="635"/>
                <wp:wrapTopAndBottom/>
                <wp:docPr id="16" name="Group 16"/>
                <wp:cNvGraphicFramePr/>
                <a:graphic xmlns:a="http://schemas.openxmlformats.org/drawingml/2006/main">
                  <a:graphicData uri="http://schemas.microsoft.com/office/word/2010/wordprocessingGroup">
                    <wpg:wgp>
                      <wpg:cNvGrpSpPr/>
                      <wpg:grpSpPr>
                        <a:xfrm>
                          <a:off x="0" y="0"/>
                          <a:ext cx="5281930" cy="2914015"/>
                          <a:chOff x="0" y="0"/>
                          <a:chExt cx="5284207" cy="2915685"/>
                        </a:xfrm>
                      </wpg:grpSpPr>
                      <wpg:grpSp>
                        <wpg:cNvPr id="15" name="Group 15"/>
                        <wpg:cNvGrpSpPr/>
                        <wpg:grpSpPr>
                          <a:xfrm>
                            <a:off x="0" y="0"/>
                            <a:ext cx="5200009" cy="2915685"/>
                            <a:chOff x="0" y="0"/>
                            <a:chExt cx="5200009" cy="2915685"/>
                          </a:xfrm>
                        </wpg:grpSpPr>
                        <wps:wsp>
                          <wps:cNvPr id="14" name="Right Arrow 14"/>
                          <wps:cNvSpPr/>
                          <wps:spPr>
                            <a:xfrm rot="5400000">
                              <a:off x="4248694" y="1999307"/>
                              <a:ext cx="342900" cy="226695"/>
                            </a:xfrm>
                            <a:prstGeom prst="rightArrow">
                              <a:avLst>
                                <a:gd name="adj1" fmla="val 50000"/>
                                <a:gd name="adj2" fmla="val 64852"/>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13508" y="0"/>
                              <a:ext cx="8616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AB4222" w14:textId="77777777" w:rsidR="007E48A2" w:rsidRDefault="007E48A2" w:rsidP="0071766D">
                                <w:pPr>
                                  <w:jc w:val="center"/>
                                </w:pPr>
                                <w:r>
                                  <w:t>Target List</w:t>
                                </w:r>
                              </w:p>
                              <w:p w14:paraId="5614F6FB" w14:textId="77777777" w:rsidR="007E48A2" w:rsidRDefault="007E48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914400"/>
                              <a:ext cx="1495425" cy="48323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CCBC9B" w14:textId="77777777" w:rsidR="007E48A2" w:rsidRDefault="007E48A2" w:rsidP="00B93953">
                                <w:pPr>
                                  <w:jc w:val="center"/>
                                </w:pPr>
                                <w:r>
                                  <w:t xml:space="preserve">Slitmask Design </w:t>
                                </w:r>
                                <w:r>
                                  <w:br/>
                                  <w:t>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044337" y="979714"/>
                              <a:ext cx="8616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8CDEB5" w14:textId="77777777" w:rsidR="007E48A2" w:rsidRDefault="00B93953" w:rsidP="0071766D">
                                <w:pPr>
                                  <w:jc w:val="center"/>
                                </w:pPr>
                                <w:r>
                                  <w:t>Slitlet</w:t>
                                </w:r>
                                <w:r w:rsidR="007E48A2">
                                  <w:t xml:space="preserve"> List</w:t>
                                </w:r>
                              </w:p>
                              <w:p w14:paraId="0E48A6CA" w14:textId="77777777" w:rsidR="007E48A2" w:rsidRDefault="007E48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ight Arrow 4"/>
                          <wps:cNvSpPr/>
                          <wps:spPr>
                            <a:xfrm rot="5400000">
                              <a:off x="584563" y="506186"/>
                              <a:ext cx="342900" cy="226695"/>
                            </a:xfrm>
                            <a:prstGeom prst="rightArrow">
                              <a:avLst>
                                <a:gd name="adj1" fmla="val 50000"/>
                                <a:gd name="adj2" fmla="val 64852"/>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1600200" y="1038497"/>
                              <a:ext cx="332740" cy="189230"/>
                            </a:xfrm>
                            <a:prstGeom prst="rightArrow">
                              <a:avLst>
                                <a:gd name="adj1" fmla="val 50000"/>
                                <a:gd name="adj2" fmla="val 64852"/>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56754" y="1939834"/>
                              <a:ext cx="1221105" cy="48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7CC8B9" w14:textId="77777777" w:rsidR="00B93953" w:rsidRDefault="00B93953" w:rsidP="00B93953">
                                <w:pPr>
                                  <w:jc w:val="center"/>
                                </w:pPr>
                                <w:r>
                                  <w:t xml:space="preserve">Instrument </w:t>
                                </w:r>
                                <w:r>
                                  <w:b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ight Arrow 7"/>
                          <wps:cNvSpPr/>
                          <wps:spPr>
                            <a:xfrm rot="16200000">
                              <a:off x="587828" y="1600200"/>
                              <a:ext cx="347980" cy="202565"/>
                            </a:xfrm>
                            <a:prstGeom prst="rightArrow">
                              <a:avLst>
                                <a:gd name="adj1" fmla="val 50000"/>
                                <a:gd name="adj2" fmla="val 66816"/>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944983" y="30354"/>
                              <a:ext cx="848995" cy="50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258536" w14:textId="77777777" w:rsidR="00B93953" w:rsidRDefault="00B93953" w:rsidP="00D43409">
                                <w:pPr>
                                  <w:jc w:val="center"/>
                                </w:pPr>
                                <w:r>
                                  <w:t>Slitmask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loud 9"/>
                          <wps:cNvSpPr/>
                          <wps:spPr>
                            <a:xfrm>
                              <a:off x="3553775" y="922311"/>
                              <a:ext cx="1646234" cy="1038225"/>
                            </a:xfrm>
                            <a:prstGeom prst="cloud">
                              <a:avLst/>
                            </a:prstGeom>
                            <a:solidFill>
                              <a:schemeClr val="bg1"/>
                            </a:solid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010297" y="2331720"/>
                              <a:ext cx="848995"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562D11" w14:textId="77777777" w:rsidR="00D43409" w:rsidRDefault="00D43409" w:rsidP="00D43409">
                                <w:pPr>
                                  <w:jc w:val="center"/>
                                </w:pPr>
                                <w:r>
                                  <w:t>Slitmask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Bent-Up Arrow 12"/>
                          <wps:cNvSpPr/>
                          <wps:spPr>
                            <a:xfrm rot="5400000" flipH="1">
                              <a:off x="2792343" y="-140268"/>
                              <a:ext cx="691110" cy="1315720"/>
                            </a:xfrm>
                            <a:prstGeom prst="bentUpArrow">
                              <a:avLst>
                                <a:gd name="adj1" fmla="val 17217"/>
                                <a:gd name="adj2" fmla="val 16300"/>
                                <a:gd name="adj3" fmla="val 27615"/>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rot="5400000">
                              <a:off x="4222569" y="637179"/>
                              <a:ext cx="342900" cy="226695"/>
                            </a:xfrm>
                            <a:prstGeom prst="rightArrow">
                              <a:avLst>
                                <a:gd name="adj1" fmla="val 50000"/>
                                <a:gd name="adj2" fmla="val 64852"/>
                              </a:avLst>
                            </a:prstGeom>
                            <a:solidFill>
                              <a:schemeClr val="bg1"/>
                            </a:solid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252602" y="2613050"/>
                              <a:ext cx="1289272" cy="302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A6365" w14:textId="77777777" w:rsidR="00AA38C6" w:rsidRDefault="00AA38C6" w:rsidP="00AA38C6">
                                <w:r>
                                  <w:t>No</w:t>
                                </w:r>
                                <w:r w:rsidR="00EC5724">
                                  <w:t>t</w:t>
                                </w:r>
                                <w:r>
                                  <w:t xml:space="preserve"> in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Text Box 11"/>
                        <wps:cNvSpPr txBox="1"/>
                        <wps:spPr>
                          <a:xfrm>
                            <a:off x="3781898" y="1214846"/>
                            <a:ext cx="1502309" cy="5159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D1782" w14:textId="77777777" w:rsidR="0071766D" w:rsidRDefault="0071766D" w:rsidP="0071766D">
                              <w:pPr>
                                <w:spacing w:after="0"/>
                              </w:pPr>
                              <w:r>
                                <w:t>-</w:t>
                              </w:r>
                              <w:r w:rsidRPr="0071766D">
                                <w:t>Slitmask database</w:t>
                              </w:r>
                            </w:p>
                            <w:p w14:paraId="556BB097" w14:textId="77777777" w:rsidR="00D43409" w:rsidRDefault="0071766D" w:rsidP="0071766D">
                              <w:pPr>
                                <w:spacing w:after="0"/>
                              </w:pPr>
                              <w:r>
                                <w:t>-</w:t>
                              </w:r>
                              <w:r w:rsidR="00D43409" w:rsidRPr="0071766D">
                                <w:t>F</w:t>
                              </w:r>
                              <w:r w:rsidR="00D43409">
                                <w:t>abrication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6.9pt;margin-top:63.6pt;width:415.9pt;height:229.45pt;z-index:251677696;mso-width-relative:margin;mso-height-relative:margin" coordsize="52842,29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">
                <v:group id="Group 15" o:spid="_x0000_s1027" style="position:absolute;width:52000;height:29156" coordsize="52000,29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8" type="#_x0000_t13" style="position:absolute;left:42486;top:19993;width:3429;height:22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w+cAA&#10;AADbAAAADwAAAGRycy9kb3ducmV2LnhtbERPTYvCMBC9C/6HMMLeNHVxRapRRBT3sodawevQjGmx&#10;mZQma9t/v1kQvM3jfc5m19taPKn1lWMF81kCgrhwumKj4JqfpisQPiBrrB2TgoE87Lbj0QZT7TrO&#10;6HkJRsQQ9ikqKENoUil9UZJFP3MNceTurrUYImyN1C12MdzW8jNJltJixbGhxIYOJRWPy69V8JOt&#10;7kuf3L7OxnTZ8ZwP+QEHpT4m/X4NIlAf3uKX+1vH+Qv4/yU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0w+cAAAADbAAAADwAAAAAAAAAAAAAAAACYAgAAZHJzL2Rvd25y&#10;ZXYueG1sUEsFBgAAAAAEAAQA9QAAAIUDAAAAAA==&#10;" adj="12339" filled="f" strokecolor="black [3213]" strokeweight="0"/>
                  <v:shapetype id="_x0000_t202" coordsize="21600,21600" o:spt="202" path="m,l,21600r21600,l21600,xe">
                    <v:stroke joinstyle="miter"/>
                    <v:path gradientshapeok="t" o:connecttype="rect"/>
                  </v:shapetype>
                  <v:shape id="Text Box 1" o:spid="_x0000_s1029" type="#_x0000_t202" style="position:absolute;left:3135;width:861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7E48A2" w:rsidRDefault="007E48A2" w:rsidP="0071766D">
                          <w:pPr>
                            <w:jc w:val="center"/>
                          </w:pPr>
                          <w:r>
                            <w:t>Target List</w:t>
                          </w:r>
                        </w:p>
                        <w:p w:rsidR="007E48A2" w:rsidRDefault="007E48A2"/>
                      </w:txbxContent>
                    </v:textbox>
                  </v:shape>
                  <v:shape id="Text Box 2" o:spid="_x0000_s1030" type="#_x0000_t202" style="position:absolute;top:9144;width:14954;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3ZkcMA&#10;AADaAAAADwAAAGRycy9kb3ducmV2LnhtbESPQWvCQBSE7wX/w/IEb3VjDiWkrqKCKFQLtV68PbLP&#10;JCb7NmTXmPx7Vyj0OMzMN8x82ZtadNS60rKC2TQCQZxZXXKu4Py7fU9AOI+ssbZMCgZysFyM3uaY&#10;avvgH+pOPhcBwi5FBYX3TSqlywoy6Ka2IQ7e1bYGfZBtLnWLjwA3tYyj6EMaLDksFNjQpqCsOt2N&#10;gmq925y/4st+2N2Sw/dQHTp3TJSajPvVJwhPvf8P/7X3WkEMryvh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3ZkcMAAADaAAAADwAAAAAAAAAAAAAAAACYAgAAZHJzL2Rv&#10;d25yZXYueG1sUEsFBgAAAAAEAAQA9QAAAIgDAAAAAA==&#10;" fillcolor="white [3201]" strokeweight="1pt">
                    <v:textbox>
                      <w:txbxContent>
                        <w:p w:rsidR="007E48A2" w:rsidRDefault="007E48A2" w:rsidP="00B93953">
                          <w:pPr>
                            <w:jc w:val="center"/>
                          </w:pPr>
                          <w:r>
                            <w:t xml:space="preserve">Slitmask Design </w:t>
                          </w:r>
                          <w:r>
                            <w:br/>
                            <w:t>Tool</w:t>
                          </w:r>
                        </w:p>
                      </w:txbxContent>
                    </v:textbox>
                  </v:shape>
                  <v:shape id="Text Box 3" o:spid="_x0000_s1031" type="#_x0000_t202" style="position:absolute;left:20443;top:9797;width:861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7E48A2" w:rsidRDefault="00B93953" w:rsidP="0071766D">
                          <w:pPr>
                            <w:jc w:val="center"/>
                          </w:pPr>
                          <w:r>
                            <w:t>Slitlet</w:t>
                          </w:r>
                          <w:r w:rsidR="007E48A2">
                            <w:t xml:space="preserve"> List</w:t>
                          </w:r>
                        </w:p>
                        <w:p w:rsidR="007E48A2" w:rsidRDefault="007E48A2"/>
                      </w:txbxContent>
                    </v:textbox>
                  </v:shape>
                  <v:shape id="Right Arrow 4" o:spid="_x0000_s1032" type="#_x0000_t13" style="position:absolute;left:5845;top:5061;width:3429;height:22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EksEA&#10;AADaAAAADwAAAGRycy9kb3ducmV2LnhtbESPQYvCMBSE74L/ITxhb5q6uCLVKCKKe9lDreD10TzT&#10;YvNSmqxt//1mQfA4zMw3zGbX21o8qfWVYwXzWQKCuHC6YqPgmp+mKxA+IGusHZOCgTzstuPRBlPt&#10;Os7oeQlGRAj7FBWUITSplL4oyaKfuYY4enfXWgxRtkbqFrsIt7X8TJKltFhxXCixoUNJxePyaxX8&#10;ZKv70ie3r7MxXXY850N+wEGpj0m/X4MI1Id3+NX+1goW8H8l3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jBJLBAAAA2gAAAA8AAAAAAAAAAAAAAAAAmAIAAGRycy9kb3du&#10;cmV2LnhtbFBLBQYAAAAABAAEAPUAAACGAwAAAAA=&#10;" adj="12339" filled="f" strokecolor="black [3213]" strokeweight="0"/>
                  <v:shape id="Right Arrow 5" o:spid="_x0000_s1033" type="#_x0000_t13" style="position:absolute;left:16002;top:10384;width:3327;height:1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zIMQA&#10;AADaAAAADwAAAGRycy9kb3ducmV2LnhtbESPT2sCMRTE7wW/Q3iCt5rttpW6NYoIFe3Jf8Xr6+Y1&#10;Wdy8LJuoWz99Uyj0OMzMb5jJrHO1uFAbKs8KHoYZCOLS64qNgsP+7f4FRIjIGmvPpOCbAsymvbsJ&#10;FtpfeUuXXTQiQTgUqMDG2BRShtKSwzD0DXHyvnzrMCbZGqlbvCa4q2WeZSPpsOK0YLGhhaXytDs7&#10;BcY/PX7sP8f56f2wvjmzWR5tkys16HfzVxCRuvgf/muvtIJn+L2Sbo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RMyDEAAAA2gAAAA8AAAAAAAAAAAAAAAAAmAIAAGRycy9k&#10;b3ducmV2LnhtbFBLBQYAAAAABAAEAPUAAACJAwAAAAA=&#10;" adj="13634" filled="f" strokecolor="black [3213]" strokeweight="0"/>
                  <v:shape id="Text Box 6" o:spid="_x0000_s1034" type="#_x0000_t202" style="position:absolute;left:1567;top:19398;width:12211;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B93953" w:rsidRDefault="00B93953" w:rsidP="00B93953">
                          <w:pPr>
                            <w:jc w:val="center"/>
                          </w:pPr>
                          <w:r>
                            <w:t xml:space="preserve">Instrument </w:t>
                          </w:r>
                          <w:r>
                            <w:br/>
                            <w:t>Information</w:t>
                          </w:r>
                        </w:p>
                      </w:txbxContent>
                    </v:textbox>
                  </v:shape>
                  <v:shape id="Right Arrow 7" o:spid="_x0000_s1035" type="#_x0000_t13" style="position:absolute;left:5878;top:16001;width:3480;height:20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qlcUA&#10;AADaAAAADwAAAGRycy9kb3ducmV2LnhtbESPT2vCQBTE70K/w/IKvenGClpSVyn9kxQv0tSQ6yP7&#10;TILZtyG71dhP7wqCx2FmfsMs14NpxZF611hWMJ1EIIhLqxuuFOx+v8YvIJxH1thaJgVncrBePYyW&#10;GGt74h86Zr4SAcIuRgW1910spStrMugmtiMO3t72Bn2QfSV1j6cAN618jqK5NNhwWKixo/eaykP2&#10;ZxSkH9PPbTrbJXmy6fJmVhTJP6dKPT0Ob68gPA3+Hr61v7WCBVyvhBs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iqVxQAAANoAAAAPAAAAAAAAAAAAAAAAAJgCAABkcnMv&#10;ZG93bnJldi54bWxQSwUGAAAAAAQABAD1AAAAigMAAAAA&#10;" adj="13199" filled="f" strokecolor="black [3213]" strokeweight="0"/>
                  <v:shape id="Text Box 8" o:spid="_x0000_s1036" type="#_x0000_t202" style="position:absolute;left:39449;top:303;width:8490;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B93953" w:rsidRDefault="00B93953" w:rsidP="00D43409">
                          <w:pPr>
                            <w:jc w:val="center"/>
                          </w:pPr>
                          <w:r>
                            <w:t>Slitmask Submission</w:t>
                          </w:r>
                        </w:p>
                      </w:txbxContent>
                    </v:textbox>
                  </v:shape>
                  <v:shape id="Cloud 9" o:spid="_x0000_s1037" style="position:absolute;left:35537;top:9223;width:16463;height:1038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frsMA&#10;AADaAAAADwAAAGRycy9kb3ducmV2LnhtbESPQWvCQBSE74L/YXlCb7pRaKmpqxRB6KWERkG8PbKv&#10;SWj2bdjdmMRf7wpCj8PMfMNsdoNpxJWcry0rWC4SEMSF1TWXCk7Hw/wdhA/IGhvLpGAkD7vtdLLB&#10;VNuef+iah1JECPsUFVQhtKmUvqjIoF/Yljh6v9YZDFG6UmqHfYSbRq6S5E0arDkuVNjSvqLiL++M&#10;gmPL9TorTNmd3e3bvp4vY9ZdlHqZDZ8fIAIN4T/8bH9pBWt4XIk3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frsMAAADa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0">
                    <v:path arrowok="t" o:connecttype="custom" o:connectlocs="178837,629111;82312,609957;264007,838727;221784,847884;627932,939449;602476,897632;1098518,835170;1088344,881049;1300563,551653;1424450,723153;1592808,369002;1537628,433315;1460423,130403;1463319,160781;1108083,94978;1136359,56237;843733,113436;857414,80030;533502,124779;583041,157176;157269,379457;148618,345354" o:connectangles="0,0,0,0,0,0,0,0,0,0,0,0,0,0,0,0,0,0,0,0,0,0"/>
                  </v:shape>
                  <v:shape id="Text Box 10" o:spid="_x0000_s1038" type="#_x0000_t202" style="position:absolute;left:40102;top:23317;width:8490;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D43409" w:rsidRDefault="00D43409" w:rsidP="00D43409">
                          <w:pPr>
                            <w:jc w:val="center"/>
                          </w:pPr>
                          <w:r>
                            <w:t>Slitmask</w:t>
                          </w:r>
                        </w:p>
                      </w:txbxContent>
                    </v:textbox>
                  </v:shape>
                  <v:shape id="Bent-Up Arrow 12" o:spid="_x0000_s1039" style="position:absolute;left:27923;top:-1403;width:6911;height:13157;rotation:-90;flip:x;visibility:visible;mso-wrap-style:square;v-text-anchor:middle" coordsize="691110,131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ii8EA&#10;AADbAAAADwAAAGRycy9kb3ducmV2LnhtbERP22oCMRB9L/gPYQTfalaxRbZGEUG0UGi9gH0cNtPd&#10;pTuTJYm6/ftGEHybw7nObNFxoy7kQ+3EwGiYgSIpnK2lNHA8rJ+noEJEsdg4IQN/FGAx7z3NMLfu&#10;Kju67GOpUoiEHA1UMba51qGoiDEMXUuSuB/nGWOCvtTW4zWFc6PHWfaqGWtJDRW2tKqo+N2f2cD3&#10;adkdXzaf+rTmD++m7/y1nbAxg363fAMVqYsP8d29tWn+GG6/pAP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AYovBAAAA2wAAAA8AAAAAAAAAAAAAAAAAmAIAAGRycy9kb3du&#10;cmV2LnhtbFBLBQYAAAAABAAEAPUAAACGAwAAAAA=&#10;" path="m,1196732r518965,l518965,190850r-53157,l578459,,691110,190850r-53157,l637953,1315720,,1315720,,1196732xe" filled="f" strokecolor="black [3213]" strokeweight="0">
                    <v:path arrowok="t" o:connecttype="custom" o:connectlocs="0,1196732;518965,1196732;518965,190850;465808,190850;578459,0;691110,190850;637953,190850;637953,1315720;0,1315720;0,1196732" o:connectangles="0,0,0,0,0,0,0,0,0,0"/>
                  </v:shape>
                  <v:shape id="Right Arrow 13" o:spid="_x0000_s1040" type="#_x0000_t13" style="position:absolute;left:42225;top:6371;width:3429;height:22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I7cQA&#10;AADbAAAADwAAAGRycy9kb3ducmV2LnhtbERPS2vCQBC+C/0PyxR6kbppLa2k2UixFUQvjQ/0OGQn&#10;D5qdDdlV4793C4K3+fiek0x704gTda62rOBlFIEgzq2uuVSw3cyfJyCcR9bYWCYFF3IwTR8GCcba&#10;njmj09qXIoSwi1FB5X0bS+nyigy6kW2JA1fYzqAPsCul7vAcwk0jX6PoXRqsOTRU2NKsovxvfTQK&#10;7KFYZcvdLPoYZsWPHOe/+++3Uqmnx/7rE4Sn3t/FN/dCh/lj+P8lHC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bCO3EAAAA2wAAAA8AAAAAAAAAAAAAAAAAmAIAAGRycy9k&#10;b3ducmV2LnhtbFBLBQYAAAAABAAEAPUAAACJAwAAAAA=&#10;" adj="12339" fillcolor="white [3212]" strokecolor="black [3213]" strokeweight="0"/>
                  <v:shape id="Text Box 35" o:spid="_x0000_s1041" type="#_x0000_t202" style="position:absolute;left:32526;top:26130;width:12892;height:3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AA38C6" w:rsidRDefault="00AA38C6" w:rsidP="00AA38C6">
                          <w:r>
                            <w:t>No</w:t>
                          </w:r>
                          <w:r w:rsidR="00EC5724">
                            <w:t>t</w:t>
                          </w:r>
                          <w:r>
                            <w:t xml:space="preserve"> in scope</w:t>
                          </w:r>
                        </w:p>
                      </w:txbxContent>
                    </v:textbox>
                  </v:shape>
                </v:group>
                <v:shape id="Text Box 11" o:spid="_x0000_s1042" type="#_x0000_t202" style="position:absolute;left:37818;top:12148;width:15024;height:5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1766D" w:rsidRDefault="0071766D" w:rsidP="0071766D">
                        <w:pPr>
                          <w:spacing w:after="0"/>
                        </w:pPr>
                        <w:r>
                          <w:t>-</w:t>
                        </w:r>
                        <w:r w:rsidRPr="0071766D">
                          <w:t>Slitmask database</w:t>
                        </w:r>
                      </w:p>
                      <w:p w:rsidR="00D43409" w:rsidRDefault="0071766D" w:rsidP="0071766D">
                        <w:pPr>
                          <w:spacing w:after="0"/>
                        </w:pPr>
                        <w:r>
                          <w:t>-</w:t>
                        </w:r>
                        <w:r w:rsidR="00D43409" w:rsidRPr="0071766D">
                          <w:t>F</w:t>
                        </w:r>
                        <w:r w:rsidR="00D43409">
                          <w:t>abrication</w:t>
                        </w:r>
                      </w:p>
                    </w:txbxContent>
                  </v:textbox>
                </v:shape>
                <w10:wrap type="topAndBottom"/>
              </v:group>
            </w:pict>
          </mc:Fallback>
        </mc:AlternateContent>
      </w:r>
      <w:r>
        <w:rPr>
          <w:noProof/>
        </w:rPr>
        <mc:AlternateContent>
          <mc:Choice Requires="wps">
            <w:drawing>
              <wp:anchor distT="0" distB="0" distL="114300" distR="114300" simplePos="0" relativeHeight="251678720" behindDoc="0" locked="0" layoutInCell="1" allowOverlap="1" wp14:anchorId="4A1483F4" wp14:editId="10170CF2">
                <wp:simplePos x="0" y="0"/>
                <wp:positionH relativeFrom="column">
                  <wp:posOffset>3730186</wp:posOffset>
                </wp:positionH>
                <wp:positionV relativeFrom="paragraph">
                  <wp:posOffset>606425</wp:posOffset>
                </wp:positionV>
                <wp:extent cx="2344420" cy="3115310"/>
                <wp:effectExtent l="0" t="0" r="17780" b="27940"/>
                <wp:wrapNone/>
                <wp:docPr id="17" name="Rectangle 17"/>
                <wp:cNvGraphicFramePr/>
                <a:graphic xmlns:a="http://schemas.openxmlformats.org/drawingml/2006/main">
                  <a:graphicData uri="http://schemas.microsoft.com/office/word/2010/wordprocessingShape">
                    <wps:wsp>
                      <wps:cNvSpPr/>
                      <wps:spPr>
                        <a:xfrm>
                          <a:off x="0" y="0"/>
                          <a:ext cx="2344420" cy="3115310"/>
                        </a:xfrm>
                        <a:prstGeom prst="rect">
                          <a:avLst/>
                        </a:prstGeom>
                        <a:noFill/>
                        <a:ln w="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93.7pt;margin-top:47.75pt;width:184.6pt;height:245.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" filled="f" strokecolor="black [3213]" strokeweight="0">
                <v:stroke dashstyle="dash"/>
              </v:rect>
            </w:pict>
          </mc:Fallback>
        </mc:AlternateContent>
      </w:r>
      <w:r w:rsidR="007E48A2">
        <w:t>The output of the slitmask design tool is a list of X/Y coordinates describing the slitlets. This information is fed to another software program that generates the necessary CNC machine code to produce the physical mask.</w:t>
      </w:r>
    </w:p>
    <w:p w14:paraId="7362A937" w14:textId="77777777" w:rsidR="00AA38C6" w:rsidRDefault="00AA38C6" w:rsidP="00FF41A6"/>
    <w:p w14:paraId="2B0293C0" w14:textId="77777777" w:rsidR="00B93953" w:rsidRDefault="00B93953" w:rsidP="00FF41A6"/>
    <w:p w14:paraId="1CEB0565" w14:textId="77777777" w:rsidR="0071766D" w:rsidRDefault="00AA38C6" w:rsidP="00AA38C6">
      <w:pPr>
        <w:pStyle w:val="Caption"/>
        <w:jc w:val="center"/>
      </w:pPr>
      <w:r>
        <w:t xml:space="preserve">Figure </w:t>
      </w:r>
      <w:fldSimple w:instr=" SEQ Figure \* ARABIC ">
        <w:r w:rsidR="00C8553F">
          <w:rPr>
            <w:noProof/>
          </w:rPr>
          <w:t>1</w:t>
        </w:r>
      </w:fldSimple>
      <w:r>
        <w:t>: High level overview of slitmask design process</w:t>
      </w:r>
    </w:p>
    <w:p w14:paraId="7F3AA298" w14:textId="77777777" w:rsidR="00AA38C6" w:rsidRDefault="00AA38C6">
      <w:r>
        <w:br w:type="page"/>
      </w:r>
    </w:p>
    <w:p w14:paraId="077C9630" w14:textId="77777777" w:rsidR="00AA38C6" w:rsidRDefault="00AA38C6" w:rsidP="00AA38C6">
      <w:r>
        <w:lastRenderedPageBreak/>
        <w:t>Additional information about LRIS and DEIMOS can be found at:</w:t>
      </w:r>
    </w:p>
    <w:p w14:paraId="519A5161" w14:textId="77777777" w:rsidR="00AA38C6" w:rsidRDefault="00AA38C6" w:rsidP="00AA38C6">
      <w:pPr>
        <w:pStyle w:val="ListParagraph"/>
        <w:numPr>
          <w:ilvl w:val="0"/>
          <w:numId w:val="5"/>
        </w:numPr>
      </w:pPr>
      <w:r>
        <w:t>LRIS</w:t>
      </w:r>
      <w:r>
        <w:br/>
      </w:r>
      <w:hyperlink r:id="rId8" w:history="1">
        <w:r w:rsidRPr="00B136B6">
          <w:rPr>
            <w:rStyle w:val="Hyperlink"/>
          </w:rPr>
          <w:t>https://www2.keck.hawaii.edu/inst/lris/lrishome.html</w:t>
        </w:r>
      </w:hyperlink>
    </w:p>
    <w:p w14:paraId="2830DAF2" w14:textId="77777777" w:rsidR="00AA38C6" w:rsidRDefault="00AA38C6" w:rsidP="00AA38C6">
      <w:pPr>
        <w:pStyle w:val="ListParagraph"/>
        <w:numPr>
          <w:ilvl w:val="0"/>
          <w:numId w:val="5"/>
        </w:numPr>
      </w:pPr>
      <w:r>
        <w:t>DEIMOS</w:t>
      </w:r>
      <w:r>
        <w:br/>
      </w:r>
      <w:hyperlink r:id="rId9" w:history="1">
        <w:r w:rsidRPr="00B136B6">
          <w:rPr>
            <w:rStyle w:val="Hyperlink"/>
          </w:rPr>
          <w:t>https://www2.keck.hawaii.edu/realpublic/inst/deimos/pre_observing.html</w:t>
        </w:r>
      </w:hyperlink>
    </w:p>
    <w:p w14:paraId="754C2E2F" w14:textId="77777777" w:rsidR="00AA38C6" w:rsidRDefault="00AA38C6" w:rsidP="00AA38C6"/>
    <w:p w14:paraId="0694AABA" w14:textId="77777777" w:rsidR="00AA38C6" w:rsidRDefault="00AA38C6" w:rsidP="00AA38C6">
      <w:r>
        <w:rPr>
          <w:noProof/>
        </w:rPr>
        <w:drawing>
          <wp:inline distT="0" distB="0" distL="0" distR="0" wp14:anchorId="5F586991" wp14:editId="5DD6CEB8">
            <wp:extent cx="5943600" cy="2165789"/>
            <wp:effectExtent l="0" t="0" r="0" b="6350"/>
            <wp:docPr id="36" name="Picture 36" descr="https://www2.keck.hawaii.edu/inst/deimos/DEIMOS_slitmask_good_blu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keck.hawaii.edu/inst/deimos/DEIMOS_slitmask_good_bluepr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5789"/>
                    </a:xfrm>
                    <a:prstGeom prst="rect">
                      <a:avLst/>
                    </a:prstGeom>
                    <a:noFill/>
                    <a:ln>
                      <a:noFill/>
                    </a:ln>
                  </pic:spPr>
                </pic:pic>
              </a:graphicData>
            </a:graphic>
          </wp:inline>
        </w:drawing>
      </w:r>
    </w:p>
    <w:p w14:paraId="1066598C" w14:textId="77777777" w:rsidR="00AA38C6" w:rsidRDefault="00C8553F" w:rsidP="00C8553F">
      <w:pPr>
        <w:pStyle w:val="Caption"/>
        <w:jc w:val="center"/>
      </w:pPr>
      <w:r>
        <w:t xml:space="preserve">Figure </w:t>
      </w:r>
      <w:fldSimple w:instr=" SEQ Figure \* ARABIC ">
        <w:r>
          <w:rPr>
            <w:noProof/>
          </w:rPr>
          <w:t>2</w:t>
        </w:r>
      </w:fldSimple>
      <w:r>
        <w:t>: Example of a blueprint of a DEIMOS slitmask</w:t>
      </w:r>
    </w:p>
    <w:p w14:paraId="4185F746" w14:textId="77777777" w:rsidR="00C8553F" w:rsidRPr="00C8553F" w:rsidRDefault="00C8553F" w:rsidP="00C8553F"/>
    <w:p w14:paraId="4B6C00BC" w14:textId="77777777" w:rsidR="00FF41A6" w:rsidRDefault="00E113DA" w:rsidP="00D43409">
      <w:pPr>
        <w:pStyle w:val="Heading1"/>
      </w:pPr>
      <w:r>
        <w:t>Slitmask Design</w:t>
      </w:r>
    </w:p>
    <w:p w14:paraId="09651101" w14:textId="77777777" w:rsidR="002365F9" w:rsidRPr="00C8553F" w:rsidRDefault="002365F9" w:rsidP="002365F9">
      <w:r>
        <w:t xml:space="preserve">The </w:t>
      </w:r>
      <w:r w:rsidR="003C6E59">
        <w:t xml:space="preserve">purpose of the slitmask design tool is to assist the user </w:t>
      </w:r>
      <w:r>
        <w:t>in the process of creating slitmasks for a number of targets in an efficient way by providing means to manage the targets, to place the slitmask in the desired target field and to verify the geometry of the slitlets.</w:t>
      </w:r>
    </w:p>
    <w:p w14:paraId="054A0BA3" w14:textId="77777777" w:rsidR="00C8553F" w:rsidRDefault="00E113DA" w:rsidP="00C8553F">
      <w:r>
        <w:t>Before starting the design process, the user</w:t>
      </w:r>
      <w:r w:rsidR="00D11D14">
        <w:t xml:space="preserve"> must prepare a list of targets, which must include the RA and DEC of the targets</w:t>
      </w:r>
      <w:r w:rsidR="00EB70D7">
        <w:t xml:space="preserve"> amongst other information (more details later)</w:t>
      </w:r>
      <w:r w:rsidR="00D11D14">
        <w:t>.</w:t>
      </w:r>
      <w:r w:rsidR="00EB70D7">
        <w:t xml:space="preserve"> </w:t>
      </w:r>
      <w:r w:rsidR="00D11D14">
        <w:t xml:space="preserve">The list can contain more targets than the maximum possible number of slitlets in the mask. </w:t>
      </w:r>
      <w:r w:rsidR="00DF2A66">
        <w:t xml:space="preserve">The footprint of the targets can cover an area larger than a slitmask. </w:t>
      </w:r>
      <w:r w:rsidR="00D11D14">
        <w:t>In this case, the design tool can create multiple masks according to the a</w:t>
      </w:r>
      <w:r w:rsidR="00EB70D7">
        <w:t>ssigned priority of the targets and other constraints given by the user. The user can interactively change the priority of the targets, adding and removing targets in the mask.</w:t>
      </w:r>
    </w:p>
    <w:p w14:paraId="04AD2F81" w14:textId="77777777" w:rsidR="00C85006" w:rsidRDefault="00C85006" w:rsidP="00C8553F">
      <w:r>
        <w:t>The design tool allows the user to overlay the target field and the slitmask showing the positions of the targets and the slitlets. The user can position and rotate the slitmask such that the number of targets covered is optimized. This step can be automated based on some criteria to be defined by the user. The user has to option to modify the result of the automated placement and the target selection.</w:t>
      </w:r>
    </w:p>
    <w:p w14:paraId="03041FB0" w14:textId="77777777" w:rsidR="00C85006" w:rsidRDefault="00C85006" w:rsidP="00C8553F">
      <w:commentRangeStart w:id="0"/>
      <w:r>
        <w:t xml:space="preserve">Once the slitmask is placed and saved, the selected targets are flagged as covered. Another slitmask can be created with the remaining targets. </w:t>
      </w:r>
      <w:r w:rsidR="00E400E3">
        <w:t xml:space="preserve">Depending on the density of the targets, multiple masks can </w:t>
      </w:r>
      <w:r w:rsidR="00E400E3">
        <w:lastRenderedPageBreak/>
        <w:t>overlap each other covering the same region but different targets. However, targets can be selected for multiple masks depending on the options.</w:t>
      </w:r>
      <w:commentRangeEnd w:id="0"/>
      <w:r w:rsidR="001559CE">
        <w:rPr>
          <w:rStyle w:val="CommentReference"/>
        </w:rPr>
        <w:commentReference w:id="0"/>
      </w:r>
    </w:p>
    <w:p w14:paraId="504062C7" w14:textId="77777777" w:rsidR="00E400E3" w:rsidRDefault="00E400E3" w:rsidP="00C8553F">
      <w:r>
        <w:t>In addition to the targets provided by the user, the design tool can select and overlay alignment stars, provided by standard guide star catalogs</w:t>
      </w:r>
      <w:ins w:id="1" w:author="Luca Rizzi" w:date="2018-03-20T15:57:00Z">
        <w:r w:rsidR="001559CE">
          <w:t xml:space="preserve"> or selected among the targets provided by the users</w:t>
        </w:r>
      </w:ins>
      <w:r>
        <w:t>. The tool can place these alignment stars automatically and the user can modify their placement</w:t>
      </w:r>
      <w:r w:rsidR="00673897">
        <w:t xml:space="preserve"> and add or remove alignment stars</w:t>
      </w:r>
      <w:r>
        <w:t>.</w:t>
      </w:r>
    </w:p>
    <w:p w14:paraId="511A3CD8" w14:textId="77777777" w:rsidR="00673897" w:rsidRDefault="00673897" w:rsidP="00C8553F">
      <w:r>
        <w:t>For DEIMOS, the output of the mask design is a FITS file that contains all the necessary information to fabricate the mask.</w:t>
      </w:r>
    </w:p>
    <w:p w14:paraId="769CFF0F" w14:textId="77777777" w:rsidR="00673897" w:rsidRDefault="00673897" w:rsidP="00C8553F">
      <w:r>
        <w:t>For LRIS, the output is a text file. The format is to be described later.</w:t>
      </w:r>
    </w:p>
    <w:p w14:paraId="7FF1E56C" w14:textId="77777777" w:rsidR="00FF41A6" w:rsidRDefault="00673897" w:rsidP="00FF41A6">
      <w:pPr>
        <w:pStyle w:val="Heading1"/>
      </w:pPr>
      <w:r>
        <w:t>High Level S</w:t>
      </w:r>
      <w:r w:rsidR="00FF41A6">
        <w:t>ystem Requirements</w:t>
      </w:r>
    </w:p>
    <w:p w14:paraId="7DFB4D8D" w14:textId="77777777" w:rsidR="00673897" w:rsidRDefault="00673897" w:rsidP="00673897"/>
    <w:p w14:paraId="2CDB1B07" w14:textId="77777777" w:rsidR="00673897" w:rsidRDefault="00673897" w:rsidP="00673897">
      <w:pPr>
        <w:pStyle w:val="Heading2"/>
      </w:pPr>
      <w:r>
        <w:t>User Target List</w:t>
      </w:r>
    </w:p>
    <w:p w14:paraId="6CA8984F" w14:textId="77777777" w:rsidR="00673897" w:rsidRDefault="00673897" w:rsidP="00673897">
      <w:r>
        <w:t>The slitmask design tool must be able to:</w:t>
      </w:r>
    </w:p>
    <w:p w14:paraId="1AE7F474" w14:textId="77777777" w:rsidR="00673897" w:rsidRDefault="00673897" w:rsidP="00673897">
      <w:pPr>
        <w:pStyle w:val="ListParagraph"/>
        <w:numPr>
          <w:ilvl w:val="0"/>
          <w:numId w:val="7"/>
        </w:numPr>
      </w:pPr>
      <w:r>
        <w:t xml:space="preserve">Read a target list in for format </w:t>
      </w:r>
      <w:r w:rsidR="00AF0D74">
        <w:t>specified in appendix A</w:t>
      </w:r>
    </w:p>
    <w:p w14:paraId="4F99D364" w14:textId="77777777" w:rsidR="00AF0D74" w:rsidRDefault="00AF0D74" w:rsidP="00673897">
      <w:pPr>
        <w:pStyle w:val="ListParagraph"/>
        <w:numPr>
          <w:ilvl w:val="0"/>
          <w:numId w:val="7"/>
        </w:numPr>
      </w:pPr>
      <w:r>
        <w:t>Modify target’s selection, priority, slitmask assignment, lengths and widths</w:t>
      </w:r>
    </w:p>
    <w:p w14:paraId="5B4F8795" w14:textId="77777777" w:rsidR="00AF0D74" w:rsidRDefault="00AF0D74" w:rsidP="00673897">
      <w:pPr>
        <w:pStyle w:val="ListParagraph"/>
        <w:numPr>
          <w:ilvl w:val="0"/>
          <w:numId w:val="7"/>
        </w:numPr>
      </w:pPr>
      <w:r>
        <w:t>Save a target list in the same format</w:t>
      </w:r>
    </w:p>
    <w:p w14:paraId="15113A52" w14:textId="77777777" w:rsidR="00AF0D74" w:rsidRDefault="00AF0D74" w:rsidP="00673897">
      <w:pPr>
        <w:pStyle w:val="ListParagraph"/>
        <w:numPr>
          <w:ilvl w:val="0"/>
          <w:numId w:val="7"/>
        </w:numPr>
      </w:pPr>
      <w:r>
        <w:t>Display targets graphically distinguishing the different properties</w:t>
      </w:r>
    </w:p>
    <w:p w14:paraId="50F71170" w14:textId="77777777" w:rsidR="00AF0D74" w:rsidRPr="00673897" w:rsidRDefault="00AF0D74" w:rsidP="00AF0D74">
      <w:pPr>
        <w:pStyle w:val="Heading2"/>
      </w:pPr>
      <w:commentRangeStart w:id="2"/>
      <w:r>
        <w:t>Slitmask Management</w:t>
      </w:r>
    </w:p>
    <w:p w14:paraId="3164D1A0" w14:textId="77777777" w:rsidR="00FF41A6" w:rsidRDefault="00AF0D74" w:rsidP="00FF41A6">
      <w:r>
        <w:t xml:space="preserve">Multiple slitmasks can be associated with a </w:t>
      </w:r>
      <w:r w:rsidR="00FC4809">
        <w:t>target list. Th</w:t>
      </w:r>
      <w:r w:rsidR="009C09D1">
        <w:t>e design tool must provide:</w:t>
      </w:r>
    </w:p>
    <w:p w14:paraId="03CABC19" w14:textId="77777777" w:rsidR="009C09D1" w:rsidRDefault="009C09D1" w:rsidP="009C09D1">
      <w:pPr>
        <w:pStyle w:val="ListParagraph"/>
        <w:numPr>
          <w:ilvl w:val="0"/>
          <w:numId w:val="8"/>
        </w:numPr>
      </w:pPr>
      <w:r>
        <w:t>naming convention to designate the masks</w:t>
      </w:r>
    </w:p>
    <w:p w14:paraId="139EBDD0" w14:textId="77777777" w:rsidR="009C09D1" w:rsidRDefault="008B2238" w:rsidP="009C09D1">
      <w:pPr>
        <w:pStyle w:val="ListParagraph"/>
        <w:numPr>
          <w:ilvl w:val="0"/>
          <w:numId w:val="8"/>
        </w:numPr>
      </w:pPr>
      <w:r>
        <w:t>clear text descriptions of the masks, including position, rotation, length and width of slits</w:t>
      </w:r>
    </w:p>
    <w:p w14:paraId="4BE486EA" w14:textId="77777777" w:rsidR="00D01001" w:rsidRDefault="00D01001" w:rsidP="009C09D1">
      <w:pPr>
        <w:pStyle w:val="ListParagraph"/>
        <w:numPr>
          <w:ilvl w:val="0"/>
          <w:numId w:val="8"/>
        </w:numPr>
      </w:pPr>
      <w:r>
        <w:t>bookkeeping of observing information, such as observer names, observing dates, name of field</w:t>
      </w:r>
    </w:p>
    <w:p w14:paraId="19189B3F" w14:textId="77777777" w:rsidR="008B2238" w:rsidRDefault="008B2238" w:rsidP="009C09D1">
      <w:pPr>
        <w:pStyle w:val="ListParagraph"/>
        <w:numPr>
          <w:ilvl w:val="0"/>
          <w:numId w:val="8"/>
        </w:numPr>
      </w:pPr>
      <w:r>
        <w:t>functions to duplicate and remove masks, with corresponding selection and release of targets</w:t>
      </w:r>
    </w:p>
    <w:p w14:paraId="60088A5D" w14:textId="77777777" w:rsidR="008B2238" w:rsidRDefault="008B2238" w:rsidP="009C09D1">
      <w:pPr>
        <w:pStyle w:val="ListParagraph"/>
        <w:numPr>
          <w:ilvl w:val="0"/>
          <w:numId w:val="8"/>
        </w:numPr>
      </w:pPr>
      <w:r>
        <w:t xml:space="preserve">graphical display of slitmask, individually and </w:t>
      </w:r>
      <w:r w:rsidR="00DE587B">
        <w:t>overlaid</w:t>
      </w:r>
    </w:p>
    <w:p w14:paraId="42B100C1" w14:textId="77777777" w:rsidR="00DF1AEB" w:rsidRDefault="00D01001" w:rsidP="009C09D1">
      <w:pPr>
        <w:pStyle w:val="ListParagraph"/>
        <w:numPr>
          <w:ilvl w:val="0"/>
          <w:numId w:val="8"/>
        </w:numPr>
      </w:pPr>
      <w:r>
        <w:t>reading and saving functions for slitmasks files</w:t>
      </w:r>
      <w:r w:rsidR="00D57B9B">
        <w:t xml:space="preserve"> and associated FITS files</w:t>
      </w:r>
    </w:p>
    <w:commentRangeEnd w:id="2"/>
    <w:p w14:paraId="1B76C654" w14:textId="77777777" w:rsidR="008B2238" w:rsidRDefault="001559CE" w:rsidP="008B2238">
      <w:pPr>
        <w:pStyle w:val="Heading2"/>
      </w:pPr>
      <w:r>
        <w:rPr>
          <w:rStyle w:val="CommentReference"/>
          <w:rFonts w:asciiTheme="minorHAnsi" w:eastAsiaTheme="minorHAnsi" w:hAnsiTheme="minorHAnsi" w:cstheme="minorBidi"/>
          <w:b w:val="0"/>
          <w:bCs w:val="0"/>
          <w:color w:val="auto"/>
        </w:rPr>
        <w:commentReference w:id="2"/>
      </w:r>
      <w:proofErr w:type="spellStart"/>
      <w:r w:rsidR="00DE587B">
        <w:t>Slitmask</w:t>
      </w:r>
      <w:proofErr w:type="spellEnd"/>
      <w:r w:rsidR="00DE587B">
        <w:t xml:space="preserve"> Design</w:t>
      </w:r>
    </w:p>
    <w:p w14:paraId="36A352AB" w14:textId="77777777" w:rsidR="00DE587B" w:rsidRDefault="00BB67E1" w:rsidP="00DE587B">
      <w:r>
        <w:t>The design tool must provide the following functions:</w:t>
      </w:r>
    </w:p>
    <w:p w14:paraId="32A72EE8" w14:textId="77777777" w:rsidR="00BB67E1" w:rsidRDefault="00BB67E1" w:rsidP="00BB67E1">
      <w:pPr>
        <w:pStyle w:val="ListParagraph"/>
        <w:numPr>
          <w:ilvl w:val="0"/>
          <w:numId w:val="9"/>
        </w:numPr>
      </w:pPr>
      <w:r>
        <w:t xml:space="preserve">selection of alignment stars, </w:t>
      </w:r>
      <w:r w:rsidR="00DF1AEB">
        <w:t xml:space="preserve">at least </w:t>
      </w:r>
      <w:del w:id="3" w:author="Luca Rizzi" w:date="2018-03-20T15:58:00Z">
        <w:r w:rsidDel="001559CE">
          <w:delText xml:space="preserve">two </w:delText>
        </w:r>
      </w:del>
      <w:ins w:id="4" w:author="Luca Rizzi" w:date="2018-03-20T15:58:00Z">
        <w:r w:rsidR="001559CE">
          <w:t>three</w:t>
        </w:r>
        <w:r w:rsidR="001559CE">
          <w:t xml:space="preserve"> </w:t>
        </w:r>
      </w:ins>
      <w:r w:rsidR="00DF1AEB">
        <w:t xml:space="preserve">alignment stars </w:t>
      </w:r>
      <w:r>
        <w:t>on each end recommended</w:t>
      </w:r>
    </w:p>
    <w:p w14:paraId="52BF4A61" w14:textId="77777777" w:rsidR="00DF1AEB" w:rsidRDefault="00DF1AEB" w:rsidP="00BB67E1">
      <w:pPr>
        <w:pStyle w:val="ListParagraph"/>
        <w:numPr>
          <w:ilvl w:val="0"/>
          <w:numId w:val="9"/>
        </w:numPr>
      </w:pPr>
      <w:r>
        <w:t>detection and elimination of double stars for alignment</w:t>
      </w:r>
    </w:p>
    <w:p w14:paraId="0F954BC0" w14:textId="77777777" w:rsidR="00BB67E1" w:rsidRDefault="00BB67E1" w:rsidP="00BB67E1">
      <w:pPr>
        <w:pStyle w:val="ListParagraph"/>
        <w:numPr>
          <w:ilvl w:val="0"/>
          <w:numId w:val="9"/>
        </w:numPr>
      </w:pPr>
      <w:r>
        <w:t>guide star selection on guider field of view</w:t>
      </w:r>
      <w:r w:rsidR="00DF1AEB">
        <w:t>, between 15 and 17 in R</w:t>
      </w:r>
    </w:p>
    <w:p w14:paraId="6D87B66D" w14:textId="77777777" w:rsidR="00DF1AEB" w:rsidRDefault="00DF1AEB" w:rsidP="00BB67E1">
      <w:pPr>
        <w:pStyle w:val="ListParagraph"/>
        <w:numPr>
          <w:ilvl w:val="0"/>
          <w:numId w:val="9"/>
        </w:numPr>
      </w:pPr>
      <w:r>
        <w:t>selection of sky PA and preferred slit angle relative to sky PA</w:t>
      </w:r>
    </w:p>
    <w:p w14:paraId="0A6E5DD9" w14:textId="77777777" w:rsidR="00DF1AEB" w:rsidRDefault="00DF1AEB" w:rsidP="00BB67E1">
      <w:pPr>
        <w:pStyle w:val="ListParagraph"/>
        <w:numPr>
          <w:ilvl w:val="0"/>
          <w:numId w:val="9"/>
        </w:numPr>
      </w:pPr>
      <w:r>
        <w:t>selection of global slit width and individual slit width</w:t>
      </w:r>
    </w:p>
    <w:p w14:paraId="47131730" w14:textId="77777777" w:rsidR="00D01001" w:rsidRDefault="006C6A77" w:rsidP="00D01001">
      <w:pPr>
        <w:pStyle w:val="Heading2"/>
      </w:pPr>
      <w:r>
        <w:lastRenderedPageBreak/>
        <w:t>Graphical User Interface</w:t>
      </w:r>
    </w:p>
    <w:p w14:paraId="426D5F9C" w14:textId="77777777" w:rsidR="006C6A77" w:rsidRDefault="00075193" w:rsidP="006C6A77">
      <w:r>
        <w:t>The design tool must provide a graphical user interface to allow an interactive design process. This includes the display of the input and output parameters in clear text and in graphical form, such as sky projection of the targets, slitmask overlay and slitmask physical layout.</w:t>
      </w:r>
    </w:p>
    <w:p w14:paraId="78F9AEF9" w14:textId="77777777" w:rsidR="00075193" w:rsidRDefault="00075193" w:rsidP="00075193">
      <w:pPr>
        <w:pStyle w:val="Heading2"/>
      </w:pPr>
      <w:r>
        <w:t>Software Delivery</w:t>
      </w:r>
    </w:p>
    <w:p w14:paraId="1DBA755A" w14:textId="77777777" w:rsidR="00075193" w:rsidRDefault="00CE554B" w:rsidP="00075193">
      <w:commentRangeStart w:id="5"/>
      <w:r>
        <w:t>The design tool’s functionality must be available via the web. With exception of a web browser, no other software should be required. A server component is implemented and hosted at Keck. Users access the slitmask design tool via the Keck’s public home page.</w:t>
      </w:r>
      <w:commentRangeEnd w:id="5"/>
      <w:r w:rsidR="001559CE">
        <w:rPr>
          <w:rStyle w:val="CommentReference"/>
        </w:rPr>
        <w:commentReference w:id="5"/>
      </w:r>
    </w:p>
    <w:p w14:paraId="1534D0F2" w14:textId="77777777" w:rsidR="00CE554B" w:rsidRDefault="00CE554B" w:rsidP="00CE554B">
      <w:pPr>
        <w:pStyle w:val="Heading1"/>
      </w:pPr>
      <w:r>
        <w:t>Prototyping</w:t>
      </w:r>
    </w:p>
    <w:p w14:paraId="26407FD3" w14:textId="77777777" w:rsidR="00CE554B" w:rsidRDefault="00D57B9B" w:rsidP="00CE554B">
      <w:r>
        <w:t>To ensure that underlying algorithms and methods are understood, various prototypes shall be implemented to verify their correctness. These prototypes are:</w:t>
      </w:r>
    </w:p>
    <w:p w14:paraId="13748611" w14:textId="77777777" w:rsidR="00D57B9B" w:rsidRDefault="00D57B9B" w:rsidP="00D57B9B">
      <w:pPr>
        <w:pStyle w:val="ListParagraph"/>
        <w:numPr>
          <w:ilvl w:val="0"/>
          <w:numId w:val="10"/>
        </w:numPr>
      </w:pPr>
      <w:r>
        <w:t>Read and write target lists with optional parameters, see format in appendix A</w:t>
      </w:r>
    </w:p>
    <w:p w14:paraId="7847E76E" w14:textId="77777777" w:rsidR="00D57B9B" w:rsidRDefault="00D57B9B" w:rsidP="00D57B9B">
      <w:pPr>
        <w:pStyle w:val="ListParagraph"/>
        <w:numPr>
          <w:ilvl w:val="0"/>
          <w:numId w:val="10"/>
        </w:numPr>
      </w:pPr>
      <w:r>
        <w:t>Display targets in sky coordinates (RA/DEC)</w:t>
      </w:r>
    </w:p>
    <w:p w14:paraId="79865C12" w14:textId="77777777" w:rsidR="00D57B9B" w:rsidRDefault="00D57B9B" w:rsidP="00D57B9B">
      <w:pPr>
        <w:pStyle w:val="ListParagraph"/>
        <w:numPr>
          <w:ilvl w:val="0"/>
          <w:numId w:val="10"/>
        </w:numPr>
      </w:pPr>
      <w:r>
        <w:t>Display targets and slits overlaid in sky coordinates</w:t>
      </w:r>
    </w:p>
    <w:p w14:paraId="32871B25" w14:textId="77777777" w:rsidR="00D57B9B" w:rsidRDefault="00D57B9B" w:rsidP="00D57B9B">
      <w:pPr>
        <w:pStyle w:val="ListParagraph"/>
        <w:numPr>
          <w:ilvl w:val="0"/>
          <w:numId w:val="10"/>
        </w:numPr>
      </w:pPr>
      <w:r>
        <w:t>Display slit physical layout</w:t>
      </w:r>
    </w:p>
    <w:p w14:paraId="042936FB" w14:textId="77777777" w:rsidR="00D57B9B" w:rsidRDefault="00D57B9B" w:rsidP="00D57B9B">
      <w:pPr>
        <w:pStyle w:val="ListParagraph"/>
        <w:numPr>
          <w:ilvl w:val="0"/>
          <w:numId w:val="10"/>
        </w:numPr>
      </w:pPr>
      <w:r>
        <w:t>Sky coordinates to slitmask physical coordinates transformation</w:t>
      </w:r>
    </w:p>
    <w:p w14:paraId="3C2EFB2C" w14:textId="77777777" w:rsidR="00D57B9B" w:rsidRDefault="00D57B9B" w:rsidP="00D57B9B">
      <w:pPr>
        <w:pStyle w:val="ListParagraph"/>
        <w:numPr>
          <w:ilvl w:val="0"/>
          <w:numId w:val="10"/>
        </w:numPr>
      </w:pPr>
      <w:r>
        <w:t>Instrument detector geometry calibration</w:t>
      </w:r>
    </w:p>
    <w:p w14:paraId="7166A577" w14:textId="77777777" w:rsidR="002363D4" w:rsidRDefault="002363D4" w:rsidP="002363D4">
      <w:pPr>
        <w:pStyle w:val="Heading1"/>
      </w:pPr>
      <w:r>
        <w:t>Testing</w:t>
      </w:r>
    </w:p>
    <w:p w14:paraId="09E6C84F" w14:textId="77777777" w:rsidR="002363D4" w:rsidRDefault="002363D4" w:rsidP="002363D4">
      <w:r>
        <w:t>At least five complete sets of input target list and output files must be made available for verification and regression tests.</w:t>
      </w:r>
    </w:p>
    <w:p w14:paraId="759F3EC3" w14:textId="77777777" w:rsidR="0065202A" w:rsidRDefault="00867945" w:rsidP="00867945">
      <w:pPr>
        <w:pStyle w:val="Heading1"/>
      </w:pPr>
      <w:r>
        <w:t>Appendix A – File Formats</w:t>
      </w:r>
    </w:p>
    <w:p w14:paraId="7937A44A" w14:textId="77777777" w:rsidR="00867945" w:rsidRDefault="00867945" w:rsidP="00867945">
      <w:pPr>
        <w:pStyle w:val="Heading2"/>
        <w:rPr>
          <w:rFonts w:eastAsia="Times New Roman"/>
        </w:rPr>
      </w:pPr>
      <w:r>
        <w:rPr>
          <w:rFonts w:eastAsia="Times New Roman"/>
        </w:rPr>
        <w:t>DSIMULATOR Target List format</w:t>
      </w:r>
    </w:p>
    <w:tbl>
      <w:tblPr>
        <w:tblStyle w:val="TableGrid"/>
        <w:tblW w:w="4991" w:type="pct"/>
        <w:tblLook w:val="04A0" w:firstRow="1" w:lastRow="0" w:firstColumn="1" w:lastColumn="0" w:noHBand="0" w:noVBand="1"/>
      </w:tblPr>
      <w:tblGrid>
        <w:gridCol w:w="920"/>
        <w:gridCol w:w="1194"/>
        <w:gridCol w:w="3227"/>
        <w:gridCol w:w="1058"/>
        <w:gridCol w:w="1294"/>
        <w:gridCol w:w="1866"/>
      </w:tblGrid>
      <w:tr w:rsidR="00867945" w:rsidRPr="00A8167E" w14:paraId="47F145DE" w14:textId="77777777" w:rsidTr="007F6DFC">
        <w:tc>
          <w:tcPr>
            <w:tcW w:w="0" w:type="auto"/>
            <w:shd w:val="clear" w:color="auto" w:fill="EEECE1" w:themeFill="background2"/>
            <w:hideMark/>
          </w:tcPr>
          <w:p w14:paraId="66A6A8FC" w14:textId="77777777" w:rsidR="00867945" w:rsidRPr="00A8167E" w:rsidRDefault="00867945" w:rsidP="00867945">
            <w:pPr>
              <w:rPr>
                <w:b/>
              </w:rPr>
            </w:pPr>
            <w:r w:rsidRPr="00A8167E">
              <w:rPr>
                <w:b/>
              </w:rPr>
              <w:t>Column</w:t>
            </w:r>
          </w:p>
        </w:tc>
        <w:tc>
          <w:tcPr>
            <w:tcW w:w="0" w:type="auto"/>
            <w:shd w:val="clear" w:color="auto" w:fill="EEECE1" w:themeFill="background2"/>
            <w:hideMark/>
          </w:tcPr>
          <w:p w14:paraId="22ADC05D" w14:textId="77777777" w:rsidR="00867945" w:rsidRPr="00A8167E" w:rsidRDefault="00867945" w:rsidP="00867945">
            <w:pPr>
              <w:rPr>
                <w:b/>
              </w:rPr>
            </w:pPr>
            <w:r w:rsidRPr="00A8167E">
              <w:rPr>
                <w:b/>
              </w:rPr>
              <w:t>Field</w:t>
            </w:r>
          </w:p>
        </w:tc>
        <w:tc>
          <w:tcPr>
            <w:tcW w:w="0" w:type="auto"/>
            <w:shd w:val="clear" w:color="auto" w:fill="EEECE1" w:themeFill="background2"/>
            <w:hideMark/>
          </w:tcPr>
          <w:p w14:paraId="7EB96A13" w14:textId="77777777" w:rsidR="00867945" w:rsidRPr="00A8167E" w:rsidRDefault="00867945" w:rsidP="00867945">
            <w:pPr>
              <w:rPr>
                <w:b/>
              </w:rPr>
            </w:pPr>
            <w:r w:rsidRPr="00A8167E">
              <w:rPr>
                <w:b/>
              </w:rPr>
              <w:t>Description</w:t>
            </w:r>
          </w:p>
        </w:tc>
        <w:tc>
          <w:tcPr>
            <w:tcW w:w="0" w:type="auto"/>
            <w:shd w:val="clear" w:color="auto" w:fill="EEECE1" w:themeFill="background2"/>
            <w:hideMark/>
          </w:tcPr>
          <w:p w14:paraId="2A27673F" w14:textId="77777777" w:rsidR="00867945" w:rsidRPr="00A8167E" w:rsidRDefault="00867945" w:rsidP="00867945">
            <w:pPr>
              <w:rPr>
                <w:b/>
              </w:rPr>
            </w:pPr>
            <w:r w:rsidRPr="00A8167E">
              <w:rPr>
                <w:b/>
              </w:rPr>
              <w:t>Datatype</w:t>
            </w:r>
          </w:p>
        </w:tc>
        <w:tc>
          <w:tcPr>
            <w:tcW w:w="0" w:type="auto"/>
            <w:shd w:val="clear" w:color="auto" w:fill="EEECE1" w:themeFill="background2"/>
            <w:hideMark/>
          </w:tcPr>
          <w:p w14:paraId="44B0979B" w14:textId="77777777" w:rsidR="00867945" w:rsidRPr="00A8167E" w:rsidRDefault="00867945" w:rsidP="00867945">
            <w:pPr>
              <w:rPr>
                <w:b/>
              </w:rPr>
            </w:pPr>
            <w:r w:rsidRPr="00A8167E">
              <w:rPr>
                <w:b/>
              </w:rPr>
              <w:t>Units</w:t>
            </w:r>
          </w:p>
        </w:tc>
        <w:tc>
          <w:tcPr>
            <w:tcW w:w="1468" w:type="pct"/>
            <w:shd w:val="clear" w:color="auto" w:fill="EEECE1" w:themeFill="background2"/>
            <w:hideMark/>
          </w:tcPr>
          <w:p w14:paraId="45B4E63B" w14:textId="77777777" w:rsidR="00867945" w:rsidRPr="00A8167E" w:rsidRDefault="00867945" w:rsidP="00867945">
            <w:pPr>
              <w:rPr>
                <w:b/>
              </w:rPr>
            </w:pPr>
            <w:r w:rsidRPr="00A8167E">
              <w:rPr>
                <w:b/>
              </w:rPr>
              <w:t>Example</w:t>
            </w:r>
          </w:p>
        </w:tc>
      </w:tr>
      <w:tr w:rsidR="00867945" w:rsidRPr="00A8167E" w14:paraId="59A46961" w14:textId="77777777" w:rsidTr="007F6DFC">
        <w:tc>
          <w:tcPr>
            <w:tcW w:w="0" w:type="auto"/>
            <w:hideMark/>
          </w:tcPr>
          <w:p w14:paraId="0E1226B9" w14:textId="77777777" w:rsidR="00867945" w:rsidRPr="00A8167E" w:rsidRDefault="00867945" w:rsidP="00867945">
            <w:r w:rsidRPr="00A8167E">
              <w:t>1</w:t>
            </w:r>
          </w:p>
        </w:tc>
        <w:tc>
          <w:tcPr>
            <w:tcW w:w="0" w:type="auto"/>
            <w:hideMark/>
          </w:tcPr>
          <w:p w14:paraId="69644F36" w14:textId="77777777" w:rsidR="00867945" w:rsidRPr="00A8167E" w:rsidRDefault="00867945" w:rsidP="00867945">
            <w:r w:rsidRPr="00A8167E">
              <w:t>Object Name</w:t>
            </w:r>
          </w:p>
        </w:tc>
        <w:tc>
          <w:tcPr>
            <w:tcW w:w="0" w:type="auto"/>
            <w:hideMark/>
          </w:tcPr>
          <w:p w14:paraId="483FB9D0" w14:textId="77777777" w:rsidR="00867945" w:rsidRPr="00A8167E" w:rsidRDefault="00867945" w:rsidP="00867945">
            <w:r w:rsidRPr="00A8167E">
              <w:t>Currently limited to 16 characters.</w:t>
            </w:r>
            <w:r w:rsidRPr="00A8167E">
              <w:br/>
              <w:t>No whitespace allowed.</w:t>
            </w:r>
          </w:p>
        </w:tc>
        <w:tc>
          <w:tcPr>
            <w:tcW w:w="0" w:type="auto"/>
            <w:hideMark/>
          </w:tcPr>
          <w:p w14:paraId="4FC82951" w14:textId="77777777" w:rsidR="00867945" w:rsidRPr="00A8167E" w:rsidRDefault="00867945" w:rsidP="00867945">
            <w:r w:rsidRPr="00A8167E">
              <w:t>string</w:t>
            </w:r>
          </w:p>
        </w:tc>
        <w:tc>
          <w:tcPr>
            <w:tcW w:w="0" w:type="auto"/>
            <w:hideMark/>
          </w:tcPr>
          <w:p w14:paraId="4CE5F093" w14:textId="77777777" w:rsidR="00867945" w:rsidRPr="00A8167E" w:rsidRDefault="00867945" w:rsidP="00867945">
            <w:r w:rsidRPr="00A8167E">
              <w:t> </w:t>
            </w:r>
          </w:p>
        </w:tc>
        <w:tc>
          <w:tcPr>
            <w:tcW w:w="1468" w:type="pct"/>
            <w:hideMark/>
          </w:tcPr>
          <w:p w14:paraId="2C4B23AD" w14:textId="77777777" w:rsidR="00867945" w:rsidRPr="00A8167E" w:rsidRDefault="00867945" w:rsidP="00867945">
            <w:r w:rsidRPr="00A8167E">
              <w:t>Cl0016+16_gal276</w:t>
            </w:r>
          </w:p>
        </w:tc>
      </w:tr>
      <w:tr w:rsidR="00867945" w:rsidRPr="00A8167E" w14:paraId="099FBEB0" w14:textId="77777777" w:rsidTr="007F6DFC">
        <w:tc>
          <w:tcPr>
            <w:tcW w:w="0" w:type="auto"/>
            <w:hideMark/>
          </w:tcPr>
          <w:p w14:paraId="136B9DA9" w14:textId="77777777" w:rsidR="00867945" w:rsidRPr="00A8167E" w:rsidRDefault="00867945" w:rsidP="00867945">
            <w:r w:rsidRPr="00A8167E">
              <w:t>2</w:t>
            </w:r>
          </w:p>
        </w:tc>
        <w:tc>
          <w:tcPr>
            <w:tcW w:w="0" w:type="auto"/>
            <w:hideMark/>
          </w:tcPr>
          <w:p w14:paraId="228C13B2" w14:textId="77777777" w:rsidR="00867945" w:rsidRPr="00A8167E" w:rsidRDefault="00867945" w:rsidP="00867945">
            <w:r w:rsidRPr="00A8167E">
              <w:t>RA</w:t>
            </w:r>
          </w:p>
        </w:tc>
        <w:tc>
          <w:tcPr>
            <w:tcW w:w="0" w:type="auto"/>
            <w:hideMark/>
          </w:tcPr>
          <w:p w14:paraId="72DC4916" w14:textId="77777777" w:rsidR="00867945" w:rsidRPr="00A8167E" w:rsidRDefault="00867945" w:rsidP="00867945">
            <w:r w:rsidRPr="00A8167E">
              <w:t>Right Ascension</w:t>
            </w:r>
          </w:p>
        </w:tc>
        <w:tc>
          <w:tcPr>
            <w:tcW w:w="0" w:type="auto"/>
            <w:hideMark/>
          </w:tcPr>
          <w:p w14:paraId="07ECBE64" w14:textId="77777777" w:rsidR="00867945" w:rsidRPr="00A8167E" w:rsidRDefault="00867945" w:rsidP="00867945">
            <w:r w:rsidRPr="00A8167E">
              <w:t>real</w:t>
            </w:r>
          </w:p>
        </w:tc>
        <w:tc>
          <w:tcPr>
            <w:tcW w:w="0" w:type="auto"/>
            <w:hideMark/>
          </w:tcPr>
          <w:p w14:paraId="2050BD4D" w14:textId="77777777" w:rsidR="00867945" w:rsidRPr="00A8167E" w:rsidRDefault="00867945" w:rsidP="00867945">
            <w:proofErr w:type="spellStart"/>
            <w:r w:rsidRPr="00A8167E">
              <w:t>sexagesimal</w:t>
            </w:r>
            <w:proofErr w:type="spellEnd"/>
            <w:r w:rsidRPr="00A8167E">
              <w:t xml:space="preserve"> hours</w:t>
            </w:r>
          </w:p>
        </w:tc>
        <w:tc>
          <w:tcPr>
            <w:tcW w:w="1468" w:type="pct"/>
            <w:hideMark/>
          </w:tcPr>
          <w:p w14:paraId="547AE493" w14:textId="77777777" w:rsidR="00867945" w:rsidRPr="00A8167E" w:rsidRDefault="00867945" w:rsidP="00867945">
            <w:r w:rsidRPr="00A8167E">
              <w:t>00:16:00.000</w:t>
            </w:r>
          </w:p>
        </w:tc>
      </w:tr>
      <w:tr w:rsidR="00867945" w:rsidRPr="00A8167E" w14:paraId="2A20463D" w14:textId="77777777" w:rsidTr="007F6DFC">
        <w:tc>
          <w:tcPr>
            <w:tcW w:w="0" w:type="auto"/>
            <w:hideMark/>
          </w:tcPr>
          <w:p w14:paraId="50630CE6" w14:textId="77777777" w:rsidR="00867945" w:rsidRPr="00A8167E" w:rsidRDefault="00867945" w:rsidP="00867945">
            <w:r w:rsidRPr="00A8167E">
              <w:t>3</w:t>
            </w:r>
          </w:p>
        </w:tc>
        <w:tc>
          <w:tcPr>
            <w:tcW w:w="0" w:type="auto"/>
            <w:hideMark/>
          </w:tcPr>
          <w:p w14:paraId="02F2BEC8" w14:textId="77777777" w:rsidR="00867945" w:rsidRPr="00A8167E" w:rsidRDefault="00867945" w:rsidP="00867945">
            <w:r w:rsidRPr="00A8167E">
              <w:t>Dec</w:t>
            </w:r>
          </w:p>
        </w:tc>
        <w:tc>
          <w:tcPr>
            <w:tcW w:w="0" w:type="auto"/>
            <w:hideMark/>
          </w:tcPr>
          <w:p w14:paraId="358DAF5C" w14:textId="77777777" w:rsidR="00867945" w:rsidRPr="00A8167E" w:rsidRDefault="00867945" w:rsidP="00867945">
            <w:r w:rsidRPr="00A8167E">
              <w:t>Declination</w:t>
            </w:r>
          </w:p>
        </w:tc>
        <w:tc>
          <w:tcPr>
            <w:tcW w:w="0" w:type="auto"/>
            <w:hideMark/>
          </w:tcPr>
          <w:p w14:paraId="178D38D0" w14:textId="77777777" w:rsidR="00867945" w:rsidRPr="00A8167E" w:rsidRDefault="00867945" w:rsidP="00867945">
            <w:r w:rsidRPr="00A8167E">
              <w:t>real</w:t>
            </w:r>
          </w:p>
        </w:tc>
        <w:tc>
          <w:tcPr>
            <w:tcW w:w="0" w:type="auto"/>
            <w:hideMark/>
          </w:tcPr>
          <w:p w14:paraId="1FC94C9F" w14:textId="77777777" w:rsidR="00867945" w:rsidRPr="00A8167E" w:rsidRDefault="00867945" w:rsidP="00867945">
            <w:proofErr w:type="spellStart"/>
            <w:r w:rsidRPr="00A8167E">
              <w:t>sexagesimal</w:t>
            </w:r>
            <w:proofErr w:type="spellEnd"/>
            <w:r w:rsidRPr="00A8167E">
              <w:t xml:space="preserve"> degrees</w:t>
            </w:r>
          </w:p>
        </w:tc>
        <w:tc>
          <w:tcPr>
            <w:tcW w:w="1468" w:type="pct"/>
            <w:hideMark/>
          </w:tcPr>
          <w:p w14:paraId="088D2710" w14:textId="77777777" w:rsidR="00867945" w:rsidRPr="00A8167E" w:rsidRDefault="00867945" w:rsidP="00867945">
            <w:r w:rsidRPr="00A8167E">
              <w:t>+16:00:00.00</w:t>
            </w:r>
          </w:p>
        </w:tc>
      </w:tr>
      <w:tr w:rsidR="00867945" w:rsidRPr="00A8167E" w14:paraId="5086975E" w14:textId="77777777" w:rsidTr="007F6DFC">
        <w:tc>
          <w:tcPr>
            <w:tcW w:w="0" w:type="auto"/>
            <w:hideMark/>
          </w:tcPr>
          <w:p w14:paraId="33335931" w14:textId="77777777" w:rsidR="00867945" w:rsidRPr="00A8167E" w:rsidRDefault="00867945" w:rsidP="00867945">
            <w:r w:rsidRPr="00A8167E">
              <w:t>4</w:t>
            </w:r>
          </w:p>
        </w:tc>
        <w:tc>
          <w:tcPr>
            <w:tcW w:w="0" w:type="auto"/>
            <w:hideMark/>
          </w:tcPr>
          <w:p w14:paraId="53F18E22" w14:textId="77777777" w:rsidR="00867945" w:rsidRPr="00A8167E" w:rsidRDefault="00867945" w:rsidP="00867945">
            <w:r w:rsidRPr="00A8167E">
              <w:t>Equinox</w:t>
            </w:r>
          </w:p>
        </w:tc>
        <w:tc>
          <w:tcPr>
            <w:tcW w:w="0" w:type="auto"/>
            <w:hideMark/>
          </w:tcPr>
          <w:p w14:paraId="74E68651" w14:textId="77777777" w:rsidR="00867945" w:rsidRPr="00A8167E" w:rsidRDefault="00867945" w:rsidP="00867945">
            <w:r w:rsidRPr="00A8167E">
              <w:t>Equinox of RA/Dec coordinates</w:t>
            </w:r>
          </w:p>
        </w:tc>
        <w:tc>
          <w:tcPr>
            <w:tcW w:w="0" w:type="auto"/>
            <w:hideMark/>
          </w:tcPr>
          <w:p w14:paraId="4ABBB4B5" w14:textId="77777777" w:rsidR="00867945" w:rsidRPr="00A8167E" w:rsidRDefault="00867945" w:rsidP="00867945">
            <w:r w:rsidRPr="00A8167E">
              <w:t>real</w:t>
            </w:r>
          </w:p>
        </w:tc>
        <w:tc>
          <w:tcPr>
            <w:tcW w:w="0" w:type="auto"/>
            <w:hideMark/>
          </w:tcPr>
          <w:p w14:paraId="1E105128" w14:textId="77777777" w:rsidR="00867945" w:rsidRPr="00A8167E" w:rsidRDefault="00867945" w:rsidP="00867945">
            <w:r w:rsidRPr="00A8167E">
              <w:t>year</w:t>
            </w:r>
          </w:p>
        </w:tc>
        <w:tc>
          <w:tcPr>
            <w:tcW w:w="1468" w:type="pct"/>
            <w:hideMark/>
          </w:tcPr>
          <w:p w14:paraId="7306375B" w14:textId="77777777" w:rsidR="00867945" w:rsidRPr="00A8167E" w:rsidRDefault="00867945" w:rsidP="00867945">
            <w:r w:rsidRPr="00A8167E">
              <w:t>2000.0</w:t>
            </w:r>
          </w:p>
        </w:tc>
      </w:tr>
      <w:tr w:rsidR="00867945" w:rsidRPr="00A8167E" w14:paraId="5DC47121" w14:textId="77777777" w:rsidTr="007F6DFC">
        <w:tc>
          <w:tcPr>
            <w:tcW w:w="0" w:type="auto"/>
            <w:hideMark/>
          </w:tcPr>
          <w:p w14:paraId="5669CDFC" w14:textId="77777777" w:rsidR="00867945" w:rsidRPr="00A8167E" w:rsidRDefault="00867945" w:rsidP="00867945">
            <w:r w:rsidRPr="00A8167E">
              <w:t>5</w:t>
            </w:r>
          </w:p>
        </w:tc>
        <w:tc>
          <w:tcPr>
            <w:tcW w:w="0" w:type="auto"/>
            <w:hideMark/>
          </w:tcPr>
          <w:p w14:paraId="34101869" w14:textId="77777777" w:rsidR="00867945" w:rsidRPr="00A8167E" w:rsidRDefault="00867945" w:rsidP="00867945">
            <w:r w:rsidRPr="00A8167E">
              <w:t>Magnitude</w:t>
            </w:r>
          </w:p>
        </w:tc>
        <w:tc>
          <w:tcPr>
            <w:tcW w:w="0" w:type="auto"/>
            <w:hideMark/>
          </w:tcPr>
          <w:p w14:paraId="68854225" w14:textId="77777777" w:rsidR="00867945" w:rsidRPr="00A8167E" w:rsidRDefault="00867945" w:rsidP="00867945">
            <w:r w:rsidRPr="00A8167E">
              <w:t>Brightness of target</w:t>
            </w:r>
          </w:p>
        </w:tc>
        <w:tc>
          <w:tcPr>
            <w:tcW w:w="0" w:type="auto"/>
            <w:hideMark/>
          </w:tcPr>
          <w:p w14:paraId="5B4762A7" w14:textId="77777777" w:rsidR="00867945" w:rsidRPr="00A8167E" w:rsidRDefault="00867945" w:rsidP="00867945">
            <w:r w:rsidRPr="00A8167E">
              <w:t>real</w:t>
            </w:r>
          </w:p>
        </w:tc>
        <w:tc>
          <w:tcPr>
            <w:tcW w:w="0" w:type="auto"/>
            <w:hideMark/>
          </w:tcPr>
          <w:p w14:paraId="5CA07902" w14:textId="77777777" w:rsidR="00867945" w:rsidRPr="00A8167E" w:rsidRDefault="00867945" w:rsidP="00867945">
            <w:r w:rsidRPr="00A8167E">
              <w:t>mag</w:t>
            </w:r>
          </w:p>
        </w:tc>
        <w:tc>
          <w:tcPr>
            <w:tcW w:w="1468" w:type="pct"/>
            <w:hideMark/>
          </w:tcPr>
          <w:p w14:paraId="134F217D" w14:textId="77777777" w:rsidR="00867945" w:rsidRPr="00A8167E" w:rsidRDefault="00867945" w:rsidP="00867945">
            <w:r w:rsidRPr="00A8167E">
              <w:t>21.50</w:t>
            </w:r>
          </w:p>
        </w:tc>
      </w:tr>
      <w:tr w:rsidR="00867945" w:rsidRPr="00A8167E" w14:paraId="7B215CA4" w14:textId="77777777" w:rsidTr="007F6DFC">
        <w:tc>
          <w:tcPr>
            <w:tcW w:w="0" w:type="auto"/>
            <w:hideMark/>
          </w:tcPr>
          <w:p w14:paraId="5434EC15" w14:textId="77777777" w:rsidR="00867945" w:rsidRPr="00A8167E" w:rsidRDefault="00867945" w:rsidP="00867945">
            <w:r w:rsidRPr="00A8167E">
              <w:t>6</w:t>
            </w:r>
          </w:p>
        </w:tc>
        <w:tc>
          <w:tcPr>
            <w:tcW w:w="0" w:type="auto"/>
            <w:hideMark/>
          </w:tcPr>
          <w:p w14:paraId="0D51CD74" w14:textId="77777777" w:rsidR="00867945" w:rsidRPr="00A8167E" w:rsidRDefault="00867945" w:rsidP="00867945">
            <w:r w:rsidRPr="00A8167E">
              <w:t>Passband</w:t>
            </w:r>
          </w:p>
        </w:tc>
        <w:tc>
          <w:tcPr>
            <w:tcW w:w="0" w:type="auto"/>
            <w:hideMark/>
          </w:tcPr>
          <w:p w14:paraId="16439D3B" w14:textId="77777777" w:rsidR="00867945" w:rsidRPr="00A8167E" w:rsidRDefault="00867945" w:rsidP="00867945">
            <w:r w:rsidRPr="00A8167E">
              <w:t>Filter in which the brightness was measured</w:t>
            </w:r>
          </w:p>
        </w:tc>
        <w:tc>
          <w:tcPr>
            <w:tcW w:w="0" w:type="auto"/>
            <w:hideMark/>
          </w:tcPr>
          <w:p w14:paraId="3AF39BDA" w14:textId="77777777" w:rsidR="00867945" w:rsidRPr="00A8167E" w:rsidRDefault="00867945" w:rsidP="00867945">
            <w:r w:rsidRPr="00A8167E">
              <w:t>string</w:t>
            </w:r>
          </w:p>
        </w:tc>
        <w:tc>
          <w:tcPr>
            <w:tcW w:w="0" w:type="auto"/>
            <w:hideMark/>
          </w:tcPr>
          <w:p w14:paraId="2EAED59C" w14:textId="77777777" w:rsidR="00867945" w:rsidRPr="00A8167E" w:rsidRDefault="00867945" w:rsidP="00867945">
            <w:r w:rsidRPr="00A8167E">
              <w:t> </w:t>
            </w:r>
          </w:p>
        </w:tc>
        <w:tc>
          <w:tcPr>
            <w:tcW w:w="1468" w:type="pct"/>
            <w:hideMark/>
          </w:tcPr>
          <w:p w14:paraId="04458C3B" w14:textId="77777777" w:rsidR="00867945" w:rsidRPr="00A8167E" w:rsidRDefault="00867945" w:rsidP="00867945">
            <w:r w:rsidRPr="00A8167E">
              <w:t>V</w:t>
            </w:r>
          </w:p>
        </w:tc>
      </w:tr>
      <w:tr w:rsidR="00867945" w:rsidRPr="00A8167E" w14:paraId="24F23DF6" w14:textId="77777777" w:rsidTr="007F6DFC">
        <w:tc>
          <w:tcPr>
            <w:tcW w:w="0" w:type="auto"/>
            <w:hideMark/>
          </w:tcPr>
          <w:p w14:paraId="49EBFC09" w14:textId="77777777" w:rsidR="00867945" w:rsidRPr="00A8167E" w:rsidRDefault="00867945" w:rsidP="00867945">
            <w:r w:rsidRPr="00A8167E">
              <w:t>7</w:t>
            </w:r>
          </w:p>
        </w:tc>
        <w:tc>
          <w:tcPr>
            <w:tcW w:w="0" w:type="auto"/>
            <w:hideMark/>
          </w:tcPr>
          <w:p w14:paraId="7D30B3DE" w14:textId="77777777" w:rsidR="00867945" w:rsidRPr="00A8167E" w:rsidRDefault="00867945" w:rsidP="00867945">
            <w:proofErr w:type="spellStart"/>
            <w:r w:rsidRPr="00A8167E">
              <w:t>Pcode</w:t>
            </w:r>
            <w:proofErr w:type="spellEnd"/>
          </w:p>
        </w:tc>
        <w:tc>
          <w:tcPr>
            <w:tcW w:w="0" w:type="auto"/>
            <w:hideMark/>
          </w:tcPr>
          <w:p w14:paraId="50713A3E" w14:textId="77777777" w:rsidR="00867945" w:rsidRPr="00A8167E" w:rsidRDefault="00867945" w:rsidP="00867945">
            <w:r w:rsidRPr="00A8167E">
              <w:t xml:space="preserve">Priority code: indicates target </w:t>
            </w:r>
            <w:r w:rsidRPr="00A8167E">
              <w:lastRenderedPageBreak/>
              <w:t xml:space="preserve">type and relative weighting of science targets as indicated </w:t>
            </w:r>
            <w:hyperlink r:id="rId13" w:anchor="pcode" w:history="1">
              <w:r w:rsidRPr="00A8167E">
                <w:rPr>
                  <w:color w:val="0000FF"/>
                  <w:u w:val="single"/>
                </w:rPr>
                <w:t>below</w:t>
              </w:r>
            </w:hyperlink>
            <w:r w:rsidRPr="00A8167E">
              <w:t>.</w:t>
            </w:r>
          </w:p>
        </w:tc>
        <w:tc>
          <w:tcPr>
            <w:tcW w:w="0" w:type="auto"/>
            <w:hideMark/>
          </w:tcPr>
          <w:p w14:paraId="22D43A43" w14:textId="77777777" w:rsidR="00867945" w:rsidRPr="00A8167E" w:rsidRDefault="00867945" w:rsidP="00867945">
            <w:r w:rsidRPr="00A8167E">
              <w:lastRenderedPageBreak/>
              <w:t>integer</w:t>
            </w:r>
          </w:p>
        </w:tc>
        <w:tc>
          <w:tcPr>
            <w:tcW w:w="0" w:type="auto"/>
            <w:hideMark/>
          </w:tcPr>
          <w:p w14:paraId="42CBD8BB" w14:textId="77777777" w:rsidR="00867945" w:rsidRPr="00A8167E" w:rsidRDefault="00867945" w:rsidP="00867945">
            <w:r w:rsidRPr="00A8167E">
              <w:t> </w:t>
            </w:r>
          </w:p>
        </w:tc>
        <w:tc>
          <w:tcPr>
            <w:tcW w:w="1468" w:type="pct"/>
            <w:hideMark/>
          </w:tcPr>
          <w:p w14:paraId="21466736" w14:textId="77777777" w:rsidR="00867945" w:rsidRPr="00A8167E" w:rsidRDefault="00867945" w:rsidP="00867945">
            <w:r w:rsidRPr="00A8167E">
              <w:t>1000</w:t>
            </w:r>
          </w:p>
        </w:tc>
      </w:tr>
      <w:tr w:rsidR="00867945" w:rsidRPr="00A8167E" w14:paraId="38BA2C3D" w14:textId="77777777" w:rsidTr="007F6DFC">
        <w:tc>
          <w:tcPr>
            <w:tcW w:w="5000" w:type="pct"/>
            <w:gridSpan w:val="6"/>
            <w:shd w:val="clear" w:color="auto" w:fill="EEECE1" w:themeFill="background2"/>
            <w:hideMark/>
          </w:tcPr>
          <w:p w14:paraId="7C3FDACF" w14:textId="77777777" w:rsidR="00867945" w:rsidRPr="00A8167E" w:rsidRDefault="00867945" w:rsidP="00867945">
            <w:r w:rsidRPr="00A8167E">
              <w:rPr>
                <w:i/>
                <w:iCs/>
              </w:rPr>
              <w:lastRenderedPageBreak/>
              <w:t>Optional Fields</w:t>
            </w:r>
          </w:p>
        </w:tc>
      </w:tr>
      <w:tr w:rsidR="00867945" w:rsidRPr="00A8167E" w14:paraId="70D95C9E" w14:textId="77777777" w:rsidTr="007F6DFC">
        <w:tc>
          <w:tcPr>
            <w:tcW w:w="0" w:type="auto"/>
            <w:hideMark/>
          </w:tcPr>
          <w:p w14:paraId="593FEF82" w14:textId="77777777" w:rsidR="00867945" w:rsidRPr="00A8167E" w:rsidRDefault="00867945" w:rsidP="00867945">
            <w:r w:rsidRPr="00A8167E">
              <w:t>8</w:t>
            </w:r>
          </w:p>
        </w:tc>
        <w:tc>
          <w:tcPr>
            <w:tcW w:w="0" w:type="auto"/>
            <w:hideMark/>
          </w:tcPr>
          <w:p w14:paraId="04D435C8" w14:textId="77777777" w:rsidR="00867945" w:rsidRPr="00A8167E" w:rsidRDefault="00867945" w:rsidP="00867945">
            <w:r w:rsidRPr="00A8167E">
              <w:t>Sample</w:t>
            </w:r>
          </w:p>
        </w:tc>
        <w:tc>
          <w:tcPr>
            <w:tcW w:w="0" w:type="auto"/>
            <w:hideMark/>
          </w:tcPr>
          <w:p w14:paraId="5C1FEE2E" w14:textId="77777777" w:rsidR="00867945" w:rsidRPr="00A8167E" w:rsidRDefault="00867945" w:rsidP="00867945">
            <w:r w:rsidRPr="00A8167E">
              <w:t>Sample to which the object belongs. When auto-selecting, objects in Sample 1 are selected first; remaining space is then filled with Sample 2, then Sample 3, etc. Default=1.</w:t>
            </w:r>
          </w:p>
        </w:tc>
        <w:tc>
          <w:tcPr>
            <w:tcW w:w="0" w:type="auto"/>
            <w:hideMark/>
          </w:tcPr>
          <w:p w14:paraId="50014136" w14:textId="77777777" w:rsidR="00867945" w:rsidRPr="00A8167E" w:rsidRDefault="00867945" w:rsidP="00867945">
            <w:r w:rsidRPr="00A8167E">
              <w:t>integer</w:t>
            </w:r>
          </w:p>
        </w:tc>
        <w:tc>
          <w:tcPr>
            <w:tcW w:w="0" w:type="auto"/>
            <w:hideMark/>
          </w:tcPr>
          <w:p w14:paraId="5B2FA109" w14:textId="77777777" w:rsidR="00867945" w:rsidRPr="00A8167E" w:rsidRDefault="00867945" w:rsidP="00867945">
            <w:r w:rsidRPr="00A8167E">
              <w:t> </w:t>
            </w:r>
          </w:p>
        </w:tc>
        <w:tc>
          <w:tcPr>
            <w:tcW w:w="1468" w:type="pct"/>
            <w:hideMark/>
          </w:tcPr>
          <w:p w14:paraId="4D41D01A" w14:textId="77777777" w:rsidR="00867945" w:rsidRPr="00A8167E" w:rsidRDefault="00867945" w:rsidP="00867945">
            <w:r w:rsidRPr="00A8167E">
              <w:t>1</w:t>
            </w:r>
          </w:p>
        </w:tc>
      </w:tr>
      <w:tr w:rsidR="00867945" w:rsidRPr="00A8167E" w14:paraId="31A171B5" w14:textId="77777777" w:rsidTr="007F6DFC">
        <w:tc>
          <w:tcPr>
            <w:tcW w:w="0" w:type="auto"/>
            <w:hideMark/>
          </w:tcPr>
          <w:p w14:paraId="5DC31E2B" w14:textId="77777777" w:rsidR="00867945" w:rsidRPr="00A8167E" w:rsidRDefault="00867945" w:rsidP="00867945">
            <w:r w:rsidRPr="00A8167E">
              <w:t>9</w:t>
            </w:r>
          </w:p>
        </w:tc>
        <w:tc>
          <w:tcPr>
            <w:tcW w:w="0" w:type="auto"/>
            <w:hideMark/>
          </w:tcPr>
          <w:p w14:paraId="216952BB" w14:textId="77777777" w:rsidR="00867945" w:rsidRPr="00A8167E" w:rsidRDefault="00867945" w:rsidP="00867945">
            <w:r w:rsidRPr="00A8167E">
              <w:t>Select</w:t>
            </w:r>
          </w:p>
        </w:tc>
        <w:tc>
          <w:tcPr>
            <w:tcW w:w="0" w:type="auto"/>
            <w:hideMark/>
          </w:tcPr>
          <w:p w14:paraId="6097941E" w14:textId="77777777" w:rsidR="00867945" w:rsidRPr="00A8167E" w:rsidRDefault="00867945" w:rsidP="00867945">
            <w:r w:rsidRPr="00A8167E">
              <w:t xml:space="preserve">Flag indicating whether to pre-select the target. If non-zero, object is pre-selected. This is useful for objects that you definitely want to appear on the mask, </w:t>
            </w:r>
            <w:proofErr w:type="spellStart"/>
            <w:r w:rsidRPr="00A8167E">
              <w:t>eg</w:t>
            </w:r>
            <w:proofErr w:type="spellEnd"/>
            <w:r w:rsidRPr="00A8167E">
              <w:t>, extremely high-priority objects, or e.g., a set of useful alignment stars. Default=0.</w:t>
            </w:r>
          </w:p>
        </w:tc>
        <w:tc>
          <w:tcPr>
            <w:tcW w:w="0" w:type="auto"/>
            <w:hideMark/>
          </w:tcPr>
          <w:p w14:paraId="321A27FA" w14:textId="77777777" w:rsidR="00867945" w:rsidRPr="00A8167E" w:rsidRDefault="00867945" w:rsidP="00867945">
            <w:r w:rsidRPr="00A8167E">
              <w:t>integer</w:t>
            </w:r>
          </w:p>
        </w:tc>
        <w:tc>
          <w:tcPr>
            <w:tcW w:w="0" w:type="auto"/>
            <w:hideMark/>
          </w:tcPr>
          <w:p w14:paraId="307C7CEF" w14:textId="77777777" w:rsidR="00867945" w:rsidRPr="00A8167E" w:rsidRDefault="00867945" w:rsidP="00867945">
            <w:r w:rsidRPr="00A8167E">
              <w:t> </w:t>
            </w:r>
          </w:p>
        </w:tc>
        <w:tc>
          <w:tcPr>
            <w:tcW w:w="1468" w:type="pct"/>
            <w:hideMark/>
          </w:tcPr>
          <w:p w14:paraId="32D1B1DE" w14:textId="77777777" w:rsidR="00867945" w:rsidRPr="00A8167E" w:rsidRDefault="00867945" w:rsidP="00867945">
            <w:r w:rsidRPr="00A8167E">
              <w:t>0</w:t>
            </w:r>
          </w:p>
        </w:tc>
      </w:tr>
      <w:tr w:rsidR="00867945" w:rsidRPr="00A8167E" w14:paraId="327B760F" w14:textId="77777777" w:rsidTr="007F6DFC">
        <w:tc>
          <w:tcPr>
            <w:tcW w:w="0" w:type="auto"/>
            <w:hideMark/>
          </w:tcPr>
          <w:p w14:paraId="1994015A" w14:textId="77777777" w:rsidR="00867945" w:rsidRPr="00A8167E" w:rsidRDefault="00867945" w:rsidP="00867945">
            <w:r w:rsidRPr="00A8167E">
              <w:t>10</w:t>
            </w:r>
          </w:p>
        </w:tc>
        <w:tc>
          <w:tcPr>
            <w:tcW w:w="0" w:type="auto"/>
            <w:hideMark/>
          </w:tcPr>
          <w:p w14:paraId="5E048FF1" w14:textId="77777777" w:rsidR="00867945" w:rsidRPr="00A8167E" w:rsidRDefault="00867945" w:rsidP="00867945">
            <w:proofErr w:type="spellStart"/>
            <w:r w:rsidRPr="00A8167E">
              <w:t>SlitPA</w:t>
            </w:r>
            <w:proofErr w:type="spellEnd"/>
          </w:p>
        </w:tc>
        <w:tc>
          <w:tcPr>
            <w:tcW w:w="0" w:type="auto"/>
            <w:hideMark/>
          </w:tcPr>
          <w:p w14:paraId="7012FDDE" w14:textId="77777777" w:rsidR="00867945" w:rsidRPr="00A8167E" w:rsidRDefault="00867945" w:rsidP="00867945">
            <w:r w:rsidRPr="00A8167E">
              <w:t>Position angle of the slit</w:t>
            </w:r>
          </w:p>
        </w:tc>
        <w:tc>
          <w:tcPr>
            <w:tcW w:w="0" w:type="auto"/>
            <w:hideMark/>
          </w:tcPr>
          <w:p w14:paraId="23A22E61" w14:textId="77777777" w:rsidR="00867945" w:rsidRPr="00A8167E" w:rsidRDefault="00867945" w:rsidP="00867945">
            <w:r w:rsidRPr="00A8167E">
              <w:t>real</w:t>
            </w:r>
          </w:p>
        </w:tc>
        <w:tc>
          <w:tcPr>
            <w:tcW w:w="0" w:type="auto"/>
            <w:hideMark/>
          </w:tcPr>
          <w:p w14:paraId="1FD9F51D" w14:textId="77777777" w:rsidR="00867945" w:rsidRPr="00A8167E" w:rsidRDefault="00867945" w:rsidP="00867945">
            <w:r w:rsidRPr="00A8167E">
              <w:t>degrees</w:t>
            </w:r>
          </w:p>
        </w:tc>
        <w:tc>
          <w:tcPr>
            <w:tcW w:w="1468" w:type="pct"/>
            <w:hideMark/>
          </w:tcPr>
          <w:p w14:paraId="079D2405" w14:textId="77777777" w:rsidR="00867945" w:rsidRPr="00A8167E" w:rsidRDefault="00867945" w:rsidP="00867945">
            <w:r w:rsidRPr="00A8167E">
              <w:t>180.00</w:t>
            </w:r>
          </w:p>
        </w:tc>
      </w:tr>
      <w:tr w:rsidR="00867945" w:rsidRPr="00A8167E" w14:paraId="0A0C7A41" w14:textId="77777777" w:rsidTr="007F6DFC">
        <w:tc>
          <w:tcPr>
            <w:tcW w:w="0" w:type="auto"/>
            <w:hideMark/>
          </w:tcPr>
          <w:p w14:paraId="456CF7AA" w14:textId="77777777" w:rsidR="00867945" w:rsidRPr="00A8167E" w:rsidRDefault="00867945" w:rsidP="00867945">
            <w:r w:rsidRPr="00A8167E">
              <w:t>11</w:t>
            </w:r>
          </w:p>
        </w:tc>
        <w:tc>
          <w:tcPr>
            <w:tcW w:w="0" w:type="auto"/>
            <w:hideMark/>
          </w:tcPr>
          <w:p w14:paraId="006602EA" w14:textId="77777777" w:rsidR="00867945" w:rsidRPr="00A8167E" w:rsidRDefault="00867945" w:rsidP="00867945">
            <w:r w:rsidRPr="00A8167E">
              <w:t>Len1</w:t>
            </w:r>
          </w:p>
        </w:tc>
        <w:tc>
          <w:tcPr>
            <w:tcW w:w="0" w:type="auto"/>
            <w:hideMark/>
          </w:tcPr>
          <w:p w14:paraId="648A696D" w14:textId="77777777" w:rsidR="00867945" w:rsidRPr="00A8167E" w:rsidRDefault="00867945" w:rsidP="00867945">
            <w:r w:rsidRPr="00A8167E">
              <w:t>Requested length above object (in direction of PA)</w:t>
            </w:r>
          </w:p>
        </w:tc>
        <w:tc>
          <w:tcPr>
            <w:tcW w:w="0" w:type="auto"/>
            <w:hideMark/>
          </w:tcPr>
          <w:p w14:paraId="2CFB7110" w14:textId="77777777" w:rsidR="00867945" w:rsidRPr="00A8167E" w:rsidRDefault="00867945" w:rsidP="00867945">
            <w:r w:rsidRPr="00A8167E">
              <w:t>real</w:t>
            </w:r>
          </w:p>
        </w:tc>
        <w:tc>
          <w:tcPr>
            <w:tcW w:w="0" w:type="auto"/>
            <w:hideMark/>
          </w:tcPr>
          <w:p w14:paraId="452D3B58" w14:textId="77777777" w:rsidR="00867945" w:rsidRPr="00A8167E" w:rsidRDefault="00867945" w:rsidP="00867945">
            <w:proofErr w:type="spellStart"/>
            <w:r w:rsidRPr="00A8167E">
              <w:t>arcsec</w:t>
            </w:r>
            <w:proofErr w:type="spellEnd"/>
          </w:p>
        </w:tc>
        <w:tc>
          <w:tcPr>
            <w:tcW w:w="1468" w:type="pct"/>
            <w:hideMark/>
          </w:tcPr>
          <w:p w14:paraId="734A7236" w14:textId="77777777" w:rsidR="00867945" w:rsidRPr="00A8167E" w:rsidRDefault="00867945" w:rsidP="00867945">
            <w:r w:rsidRPr="00A8167E">
              <w:t>4.0</w:t>
            </w:r>
          </w:p>
        </w:tc>
      </w:tr>
      <w:tr w:rsidR="00867945" w:rsidRPr="00A8167E" w14:paraId="6D00E8B5" w14:textId="77777777" w:rsidTr="007F6DFC">
        <w:tc>
          <w:tcPr>
            <w:tcW w:w="0" w:type="auto"/>
            <w:hideMark/>
          </w:tcPr>
          <w:p w14:paraId="1BBAD42D" w14:textId="77777777" w:rsidR="00867945" w:rsidRPr="00A8167E" w:rsidRDefault="00867945" w:rsidP="00867945">
            <w:r w:rsidRPr="00A8167E">
              <w:t>12</w:t>
            </w:r>
          </w:p>
        </w:tc>
        <w:tc>
          <w:tcPr>
            <w:tcW w:w="0" w:type="auto"/>
            <w:hideMark/>
          </w:tcPr>
          <w:p w14:paraId="696A7D8A" w14:textId="77777777" w:rsidR="00867945" w:rsidRPr="00A8167E" w:rsidRDefault="00867945" w:rsidP="00867945">
            <w:r w:rsidRPr="00A8167E">
              <w:t>Len1</w:t>
            </w:r>
          </w:p>
        </w:tc>
        <w:tc>
          <w:tcPr>
            <w:tcW w:w="0" w:type="auto"/>
            <w:hideMark/>
          </w:tcPr>
          <w:p w14:paraId="355F0401" w14:textId="77777777" w:rsidR="00867945" w:rsidRPr="00A8167E" w:rsidRDefault="00867945" w:rsidP="00867945">
            <w:r w:rsidRPr="00A8167E">
              <w:t>Requested length below object (opposite to PA)</w:t>
            </w:r>
          </w:p>
        </w:tc>
        <w:tc>
          <w:tcPr>
            <w:tcW w:w="0" w:type="auto"/>
            <w:hideMark/>
          </w:tcPr>
          <w:p w14:paraId="19297148" w14:textId="77777777" w:rsidR="00867945" w:rsidRPr="00A8167E" w:rsidRDefault="00867945" w:rsidP="00867945">
            <w:r w:rsidRPr="00A8167E">
              <w:t>real</w:t>
            </w:r>
          </w:p>
        </w:tc>
        <w:tc>
          <w:tcPr>
            <w:tcW w:w="0" w:type="auto"/>
            <w:hideMark/>
          </w:tcPr>
          <w:p w14:paraId="65EBA59B" w14:textId="77777777" w:rsidR="00867945" w:rsidRPr="00A8167E" w:rsidRDefault="00867945" w:rsidP="00867945">
            <w:proofErr w:type="spellStart"/>
            <w:r w:rsidRPr="00A8167E">
              <w:t>arcsec</w:t>
            </w:r>
            <w:proofErr w:type="spellEnd"/>
          </w:p>
        </w:tc>
        <w:tc>
          <w:tcPr>
            <w:tcW w:w="1468" w:type="pct"/>
            <w:hideMark/>
          </w:tcPr>
          <w:p w14:paraId="1C3D0BF8" w14:textId="77777777" w:rsidR="00867945" w:rsidRPr="00A8167E" w:rsidRDefault="00867945" w:rsidP="00867945">
            <w:r w:rsidRPr="00A8167E">
              <w:t>4.0</w:t>
            </w:r>
          </w:p>
        </w:tc>
      </w:tr>
      <w:tr w:rsidR="00867945" w:rsidRPr="00A8167E" w14:paraId="39FEC0ED" w14:textId="77777777" w:rsidTr="007F6DFC">
        <w:tc>
          <w:tcPr>
            <w:tcW w:w="0" w:type="auto"/>
            <w:hideMark/>
          </w:tcPr>
          <w:p w14:paraId="56EC49C2" w14:textId="77777777" w:rsidR="00867945" w:rsidRPr="00A8167E" w:rsidRDefault="00867945" w:rsidP="00867945">
            <w:r w:rsidRPr="00A8167E">
              <w:t>13</w:t>
            </w:r>
          </w:p>
        </w:tc>
        <w:tc>
          <w:tcPr>
            <w:tcW w:w="0" w:type="auto"/>
            <w:hideMark/>
          </w:tcPr>
          <w:p w14:paraId="41D687CB" w14:textId="77777777" w:rsidR="00867945" w:rsidRPr="00A8167E" w:rsidRDefault="00867945" w:rsidP="00867945">
            <w:proofErr w:type="spellStart"/>
            <w:r w:rsidRPr="00A8167E">
              <w:t>SlitWidth</w:t>
            </w:r>
            <w:proofErr w:type="spellEnd"/>
          </w:p>
        </w:tc>
        <w:tc>
          <w:tcPr>
            <w:tcW w:w="0" w:type="auto"/>
            <w:hideMark/>
          </w:tcPr>
          <w:p w14:paraId="5E245B4C" w14:textId="77777777" w:rsidR="00867945" w:rsidRPr="00A8167E" w:rsidRDefault="00867945" w:rsidP="00867945">
            <w:r w:rsidRPr="00A8167E">
              <w:t>Desired slit width. Not implemented, so this value is ignored. Slit width is set globally by the input parameters.</w:t>
            </w:r>
          </w:p>
        </w:tc>
        <w:tc>
          <w:tcPr>
            <w:tcW w:w="0" w:type="auto"/>
            <w:hideMark/>
          </w:tcPr>
          <w:p w14:paraId="33CF69AC" w14:textId="77777777" w:rsidR="00867945" w:rsidRPr="00A8167E" w:rsidRDefault="00867945" w:rsidP="00867945">
            <w:r w:rsidRPr="00A8167E">
              <w:t>real</w:t>
            </w:r>
          </w:p>
        </w:tc>
        <w:tc>
          <w:tcPr>
            <w:tcW w:w="0" w:type="auto"/>
            <w:hideMark/>
          </w:tcPr>
          <w:p w14:paraId="3715B703" w14:textId="77777777" w:rsidR="00867945" w:rsidRPr="00A8167E" w:rsidRDefault="00867945" w:rsidP="00867945">
            <w:proofErr w:type="spellStart"/>
            <w:r w:rsidRPr="00A8167E">
              <w:t>arcsec</w:t>
            </w:r>
            <w:proofErr w:type="spellEnd"/>
          </w:p>
        </w:tc>
        <w:tc>
          <w:tcPr>
            <w:tcW w:w="1468" w:type="pct"/>
            <w:hideMark/>
          </w:tcPr>
          <w:p w14:paraId="571ACB86" w14:textId="77777777" w:rsidR="00867945" w:rsidRPr="00A8167E" w:rsidRDefault="00867945" w:rsidP="00867945">
            <w:r w:rsidRPr="00A8167E">
              <w:t>1.5</w:t>
            </w:r>
          </w:p>
        </w:tc>
      </w:tr>
    </w:tbl>
    <w:p w14:paraId="7D3C177D" w14:textId="77777777" w:rsidR="00867945" w:rsidRDefault="00867945" w:rsidP="00867945"/>
    <w:p w14:paraId="055E1CFC" w14:textId="77777777" w:rsidR="00867945" w:rsidRDefault="00867945" w:rsidP="00867945"/>
    <w:p w14:paraId="068AABB8" w14:textId="77777777" w:rsidR="00867945" w:rsidRDefault="00867945" w:rsidP="00867945">
      <w:r>
        <w:t>Example:</w:t>
      </w:r>
    </w:p>
    <w:p w14:paraId="10EA5FDA"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 OBJNAME     RA          </w:t>
      </w:r>
      <w:r>
        <w:rPr>
          <w:rFonts w:ascii="Courier New" w:eastAsia="Times New Roman" w:hAnsi="Courier New" w:cs="Courier New"/>
          <w:sz w:val="12"/>
          <w:szCs w:val="20"/>
        </w:rPr>
        <w:t xml:space="preserve">  </w:t>
      </w:r>
      <w:r w:rsidRPr="00A8167E">
        <w:rPr>
          <w:rFonts w:ascii="Courier New" w:eastAsia="Times New Roman" w:hAnsi="Courier New" w:cs="Courier New"/>
          <w:sz w:val="12"/>
          <w:szCs w:val="20"/>
        </w:rPr>
        <w:t xml:space="preserve">DEC        </w:t>
      </w:r>
      <w:r>
        <w:rPr>
          <w:rFonts w:ascii="Courier New" w:eastAsia="Times New Roman" w:hAnsi="Courier New" w:cs="Courier New"/>
          <w:sz w:val="12"/>
          <w:szCs w:val="20"/>
        </w:rPr>
        <w:t xml:space="preserve">  </w:t>
      </w:r>
      <w:r w:rsidRPr="00A8167E">
        <w:rPr>
          <w:rFonts w:ascii="Courier New" w:eastAsia="Times New Roman" w:hAnsi="Courier New" w:cs="Courier New"/>
          <w:sz w:val="12"/>
          <w:szCs w:val="20"/>
        </w:rPr>
        <w:t xml:space="preserve">EQX   </w:t>
      </w:r>
      <w:r>
        <w:rPr>
          <w:rFonts w:ascii="Courier New" w:eastAsia="Times New Roman" w:hAnsi="Courier New" w:cs="Courier New"/>
          <w:sz w:val="12"/>
          <w:szCs w:val="20"/>
        </w:rPr>
        <w:t xml:space="preserve"> </w:t>
      </w:r>
      <w:r w:rsidRPr="00A8167E">
        <w:rPr>
          <w:rFonts w:ascii="Courier New" w:eastAsia="Times New Roman" w:hAnsi="Courier New" w:cs="Courier New"/>
          <w:sz w:val="12"/>
          <w:szCs w:val="20"/>
        </w:rPr>
        <w:t>MAG band PCODE LIST SEL? PA L1 L2</w:t>
      </w:r>
    </w:p>
    <w:p w14:paraId="0A6BF5E8"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11013349      14:15:49.</w:t>
      </w:r>
      <w:proofErr w:type="gramStart"/>
      <w:r w:rsidRPr="00A8167E">
        <w:rPr>
          <w:rFonts w:ascii="Courier New" w:eastAsia="Times New Roman" w:hAnsi="Courier New" w:cs="Courier New"/>
          <w:sz w:val="12"/>
          <w:szCs w:val="20"/>
        </w:rPr>
        <w:t>332  25</w:t>
      </w:r>
      <w:proofErr w:type="gramEnd"/>
      <w:r w:rsidRPr="00A8167E">
        <w:rPr>
          <w:rFonts w:ascii="Courier New" w:eastAsia="Times New Roman" w:hAnsi="Courier New" w:cs="Courier New"/>
          <w:sz w:val="12"/>
          <w:szCs w:val="20"/>
        </w:rPr>
        <w:t>:02:22.34  2000.0 19.19 R  -2  0 1</w:t>
      </w:r>
    </w:p>
    <w:p w14:paraId="6AC5723C"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11007300      14:15:35.</w:t>
      </w:r>
      <w:proofErr w:type="gramStart"/>
      <w:r w:rsidRPr="00A8167E">
        <w:rPr>
          <w:rFonts w:ascii="Courier New" w:eastAsia="Times New Roman" w:hAnsi="Courier New" w:cs="Courier New"/>
          <w:sz w:val="12"/>
          <w:szCs w:val="20"/>
        </w:rPr>
        <w:t>215  25</w:t>
      </w:r>
      <w:proofErr w:type="gramEnd"/>
      <w:r w:rsidRPr="00A8167E">
        <w:rPr>
          <w:rFonts w:ascii="Courier New" w:eastAsia="Times New Roman" w:hAnsi="Courier New" w:cs="Courier New"/>
          <w:sz w:val="12"/>
          <w:szCs w:val="20"/>
        </w:rPr>
        <w:t>:00:26.93  2000.0 19.26 R  -2  0 1</w:t>
      </w:r>
    </w:p>
    <w:p w14:paraId="33BC6767"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11028008      14:14:35.</w:t>
      </w:r>
      <w:proofErr w:type="gramStart"/>
      <w:r w:rsidRPr="00A8167E">
        <w:rPr>
          <w:rFonts w:ascii="Courier New" w:eastAsia="Times New Roman" w:hAnsi="Courier New" w:cs="Courier New"/>
          <w:sz w:val="12"/>
          <w:szCs w:val="20"/>
        </w:rPr>
        <w:t>936  25</w:t>
      </w:r>
      <w:proofErr w:type="gramEnd"/>
      <w:r w:rsidRPr="00A8167E">
        <w:rPr>
          <w:rFonts w:ascii="Courier New" w:eastAsia="Times New Roman" w:hAnsi="Courier New" w:cs="Courier New"/>
          <w:sz w:val="12"/>
          <w:szCs w:val="20"/>
        </w:rPr>
        <w:t>:09:20.73  2000.0 20.44 R  -2  0 1</w:t>
      </w:r>
    </w:p>
    <w:p w14:paraId="5DD79AC8"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11027556      14:15:04.</w:t>
      </w:r>
      <w:proofErr w:type="gramStart"/>
      <w:r w:rsidRPr="00A8167E">
        <w:rPr>
          <w:rFonts w:ascii="Courier New" w:eastAsia="Times New Roman" w:hAnsi="Courier New" w:cs="Courier New"/>
          <w:sz w:val="12"/>
          <w:szCs w:val="20"/>
        </w:rPr>
        <w:t>153  25</w:t>
      </w:r>
      <w:proofErr w:type="gramEnd"/>
      <w:r w:rsidRPr="00A8167E">
        <w:rPr>
          <w:rFonts w:ascii="Courier New" w:eastAsia="Times New Roman" w:hAnsi="Courier New" w:cs="Courier New"/>
          <w:sz w:val="12"/>
          <w:szCs w:val="20"/>
        </w:rPr>
        <w:t>:09:00.97  2000.0 18.00 R  -1  0 1</w:t>
      </w:r>
    </w:p>
    <w:p w14:paraId="3359C59F"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11013025      14:15:49.</w:t>
      </w:r>
      <w:proofErr w:type="gramStart"/>
      <w:r w:rsidRPr="00A8167E">
        <w:rPr>
          <w:rFonts w:ascii="Courier New" w:eastAsia="Times New Roman" w:hAnsi="Courier New" w:cs="Courier New"/>
          <w:sz w:val="12"/>
          <w:szCs w:val="20"/>
        </w:rPr>
        <w:t>852  25</w:t>
      </w:r>
      <w:proofErr w:type="gramEnd"/>
      <w:r w:rsidRPr="00A8167E">
        <w:rPr>
          <w:rFonts w:ascii="Courier New" w:eastAsia="Times New Roman" w:hAnsi="Courier New" w:cs="Courier New"/>
          <w:sz w:val="12"/>
          <w:szCs w:val="20"/>
        </w:rPr>
        <w:t>:01:12.76  2000.0 23.38 R 100</w:t>
      </w:r>
    </w:p>
    <w:p w14:paraId="15FF2BDF"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11500307      14:15:39.</w:t>
      </w:r>
      <w:proofErr w:type="gramStart"/>
      <w:r w:rsidRPr="00A8167E">
        <w:rPr>
          <w:rFonts w:ascii="Courier New" w:eastAsia="Times New Roman" w:hAnsi="Courier New" w:cs="Courier New"/>
          <w:sz w:val="12"/>
          <w:szCs w:val="20"/>
        </w:rPr>
        <w:t>858  24</w:t>
      </w:r>
      <w:proofErr w:type="gramEnd"/>
      <w:r w:rsidRPr="00A8167E">
        <w:rPr>
          <w:rFonts w:ascii="Courier New" w:eastAsia="Times New Roman" w:hAnsi="Courier New" w:cs="Courier New"/>
          <w:sz w:val="12"/>
          <w:szCs w:val="20"/>
        </w:rPr>
        <w:t>:59:56.40  2000.0  0.00 R 100</w:t>
      </w:r>
    </w:p>
    <w:p w14:paraId="7942CBF2"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11006783      14:15:42.</w:t>
      </w:r>
      <w:proofErr w:type="gramStart"/>
      <w:r w:rsidRPr="00A8167E">
        <w:rPr>
          <w:rFonts w:ascii="Courier New" w:eastAsia="Times New Roman" w:hAnsi="Courier New" w:cs="Courier New"/>
          <w:sz w:val="12"/>
          <w:szCs w:val="20"/>
        </w:rPr>
        <w:t>861  25</w:t>
      </w:r>
      <w:proofErr w:type="gramEnd"/>
      <w:r w:rsidRPr="00A8167E">
        <w:rPr>
          <w:rFonts w:ascii="Courier New" w:eastAsia="Times New Roman" w:hAnsi="Courier New" w:cs="Courier New"/>
          <w:sz w:val="12"/>
          <w:szCs w:val="20"/>
        </w:rPr>
        <w:t>:00:32.86  2000.0 21.07 R 100</w:t>
      </w:r>
    </w:p>
    <w:p w14:paraId="1296FD20"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11006484      14:15:42.</w:t>
      </w:r>
      <w:proofErr w:type="gramStart"/>
      <w:r w:rsidRPr="00A8167E">
        <w:rPr>
          <w:rFonts w:ascii="Courier New" w:eastAsia="Times New Roman" w:hAnsi="Courier New" w:cs="Courier New"/>
          <w:sz w:val="12"/>
          <w:szCs w:val="20"/>
        </w:rPr>
        <w:t>924  25</w:t>
      </w:r>
      <w:proofErr w:type="gramEnd"/>
      <w:r w:rsidRPr="00A8167E">
        <w:rPr>
          <w:rFonts w:ascii="Courier New" w:eastAsia="Times New Roman" w:hAnsi="Courier New" w:cs="Courier New"/>
          <w:sz w:val="12"/>
          <w:szCs w:val="20"/>
        </w:rPr>
        <w:t>:01:01.99  2000.0 23.94 R 100</w:t>
      </w:r>
    </w:p>
    <w:p w14:paraId="457971FE"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11013368      14:15:44.</w:t>
      </w:r>
      <w:proofErr w:type="gramStart"/>
      <w:r w:rsidRPr="00A8167E">
        <w:rPr>
          <w:rFonts w:ascii="Courier New" w:eastAsia="Times New Roman" w:hAnsi="Courier New" w:cs="Courier New"/>
          <w:sz w:val="12"/>
          <w:szCs w:val="20"/>
        </w:rPr>
        <w:t>835  25</w:t>
      </w:r>
      <w:proofErr w:type="gramEnd"/>
      <w:r w:rsidRPr="00A8167E">
        <w:rPr>
          <w:rFonts w:ascii="Courier New" w:eastAsia="Times New Roman" w:hAnsi="Courier New" w:cs="Courier New"/>
          <w:sz w:val="12"/>
          <w:szCs w:val="20"/>
        </w:rPr>
        <w:t>:01:27.84  2000.0 22.47 R 100</w:t>
      </w:r>
    </w:p>
    <w:p w14:paraId="5F16EE0B"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11013366      14:15:44.</w:t>
      </w:r>
      <w:proofErr w:type="gramStart"/>
      <w:r w:rsidRPr="00A8167E">
        <w:rPr>
          <w:rFonts w:ascii="Courier New" w:eastAsia="Times New Roman" w:hAnsi="Courier New" w:cs="Courier New"/>
          <w:sz w:val="12"/>
          <w:szCs w:val="20"/>
        </w:rPr>
        <w:t>425  25</w:t>
      </w:r>
      <w:proofErr w:type="gramEnd"/>
      <w:r w:rsidRPr="00A8167E">
        <w:rPr>
          <w:rFonts w:ascii="Courier New" w:eastAsia="Times New Roman" w:hAnsi="Courier New" w:cs="Courier New"/>
          <w:sz w:val="12"/>
          <w:szCs w:val="20"/>
        </w:rPr>
        <w:t>:01:39.15  2000.0 21.65 R 100</w:t>
      </w:r>
    </w:p>
    <w:p w14:paraId="0DB714DC"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11006782      14:15:36.</w:t>
      </w:r>
      <w:proofErr w:type="gramStart"/>
      <w:r w:rsidRPr="00A8167E">
        <w:rPr>
          <w:rFonts w:ascii="Courier New" w:eastAsia="Times New Roman" w:hAnsi="Courier New" w:cs="Courier New"/>
          <w:sz w:val="12"/>
          <w:szCs w:val="20"/>
        </w:rPr>
        <w:t>929  25</w:t>
      </w:r>
      <w:proofErr w:type="gramEnd"/>
      <w:r w:rsidRPr="00A8167E">
        <w:rPr>
          <w:rFonts w:ascii="Courier New" w:eastAsia="Times New Roman" w:hAnsi="Courier New" w:cs="Courier New"/>
          <w:sz w:val="12"/>
          <w:szCs w:val="20"/>
        </w:rPr>
        <w:t>:00:36.21  2000.0 19.18 R 100</w:t>
      </w:r>
    </w:p>
    <w:p w14:paraId="43A7EEE0"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11013370      14:15:39.</w:t>
      </w:r>
      <w:proofErr w:type="gramStart"/>
      <w:r w:rsidRPr="00A8167E">
        <w:rPr>
          <w:rFonts w:ascii="Courier New" w:eastAsia="Times New Roman" w:hAnsi="Courier New" w:cs="Courier New"/>
          <w:sz w:val="12"/>
          <w:szCs w:val="20"/>
        </w:rPr>
        <w:t>591  25</w:t>
      </w:r>
      <w:proofErr w:type="gramEnd"/>
      <w:r w:rsidRPr="00A8167E">
        <w:rPr>
          <w:rFonts w:ascii="Courier New" w:eastAsia="Times New Roman" w:hAnsi="Courier New" w:cs="Courier New"/>
          <w:sz w:val="12"/>
          <w:szCs w:val="20"/>
        </w:rPr>
        <w:t>:01:21.24  2000.0 20.89 R 100</w:t>
      </w:r>
    </w:p>
    <w:p w14:paraId="1C83CEA2"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11007192      14:15:35.</w:t>
      </w:r>
      <w:proofErr w:type="gramStart"/>
      <w:r w:rsidRPr="00A8167E">
        <w:rPr>
          <w:rFonts w:ascii="Courier New" w:eastAsia="Times New Roman" w:hAnsi="Courier New" w:cs="Courier New"/>
          <w:sz w:val="12"/>
          <w:szCs w:val="20"/>
        </w:rPr>
        <w:t>834  25</w:t>
      </w:r>
      <w:proofErr w:type="gramEnd"/>
      <w:r w:rsidRPr="00A8167E">
        <w:rPr>
          <w:rFonts w:ascii="Courier New" w:eastAsia="Times New Roman" w:hAnsi="Courier New" w:cs="Courier New"/>
          <w:sz w:val="12"/>
          <w:szCs w:val="20"/>
        </w:rPr>
        <w:t>:00:50.10  2000.0 23.38 R 100</w:t>
      </w:r>
    </w:p>
    <w:p w14:paraId="079AECBB"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11013013      14:15:39.</w:t>
      </w:r>
      <w:proofErr w:type="gramStart"/>
      <w:r w:rsidRPr="00A8167E">
        <w:rPr>
          <w:rFonts w:ascii="Courier New" w:eastAsia="Times New Roman" w:hAnsi="Courier New" w:cs="Courier New"/>
          <w:sz w:val="12"/>
          <w:szCs w:val="20"/>
        </w:rPr>
        <w:t>166  25</w:t>
      </w:r>
      <w:proofErr w:type="gramEnd"/>
      <w:r w:rsidRPr="00A8167E">
        <w:rPr>
          <w:rFonts w:ascii="Courier New" w:eastAsia="Times New Roman" w:hAnsi="Courier New" w:cs="Courier New"/>
          <w:sz w:val="12"/>
          <w:szCs w:val="20"/>
        </w:rPr>
        <w:t>:01:43.75  2000.0 23.81 R 100</w:t>
      </w:r>
    </w:p>
    <w:p w14:paraId="5D78672C"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11013288      14:15:41.</w:t>
      </w:r>
      <w:proofErr w:type="gramStart"/>
      <w:r w:rsidRPr="00A8167E">
        <w:rPr>
          <w:rFonts w:ascii="Courier New" w:eastAsia="Times New Roman" w:hAnsi="Courier New" w:cs="Courier New"/>
          <w:sz w:val="12"/>
          <w:szCs w:val="20"/>
        </w:rPr>
        <w:t>960  25</w:t>
      </w:r>
      <w:proofErr w:type="gramEnd"/>
      <w:r w:rsidRPr="00A8167E">
        <w:rPr>
          <w:rFonts w:ascii="Courier New" w:eastAsia="Times New Roman" w:hAnsi="Courier New" w:cs="Courier New"/>
          <w:sz w:val="12"/>
          <w:szCs w:val="20"/>
        </w:rPr>
        <w:t>:02:23.95  2000.0 23.53 R 100</w:t>
      </w:r>
    </w:p>
    <w:p w14:paraId="6F1AE763"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11013128      14:15:41.</w:t>
      </w:r>
      <w:proofErr w:type="gramStart"/>
      <w:r w:rsidRPr="00A8167E">
        <w:rPr>
          <w:rFonts w:ascii="Courier New" w:eastAsia="Times New Roman" w:hAnsi="Courier New" w:cs="Courier New"/>
          <w:sz w:val="12"/>
          <w:szCs w:val="20"/>
        </w:rPr>
        <w:t>506  25</w:t>
      </w:r>
      <w:proofErr w:type="gramEnd"/>
      <w:r w:rsidRPr="00A8167E">
        <w:rPr>
          <w:rFonts w:ascii="Courier New" w:eastAsia="Times New Roman" w:hAnsi="Courier New" w:cs="Courier New"/>
          <w:sz w:val="12"/>
          <w:szCs w:val="20"/>
        </w:rPr>
        <w:t>:02:30.50  2000.0 23.68 R 100</w:t>
      </w:r>
    </w:p>
    <w:p w14:paraId="762BAA16"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11013360      14:15:37.</w:t>
      </w:r>
      <w:proofErr w:type="gramStart"/>
      <w:r w:rsidRPr="00A8167E">
        <w:rPr>
          <w:rFonts w:ascii="Courier New" w:eastAsia="Times New Roman" w:hAnsi="Courier New" w:cs="Courier New"/>
          <w:sz w:val="12"/>
          <w:szCs w:val="20"/>
        </w:rPr>
        <w:t>097  25</w:t>
      </w:r>
      <w:proofErr w:type="gramEnd"/>
      <w:r w:rsidRPr="00A8167E">
        <w:rPr>
          <w:rFonts w:ascii="Courier New" w:eastAsia="Times New Roman" w:hAnsi="Courier New" w:cs="Courier New"/>
          <w:sz w:val="12"/>
          <w:szCs w:val="20"/>
        </w:rPr>
        <w:t>:01:49.75  2000.0 22.84 R 100</w:t>
      </w:r>
    </w:p>
    <w:p w14:paraId="04290834" w14:textId="77777777" w:rsidR="00867945"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11013352      14:15:36.</w:t>
      </w:r>
      <w:proofErr w:type="gramStart"/>
      <w:r w:rsidRPr="00A8167E">
        <w:rPr>
          <w:rFonts w:ascii="Courier New" w:eastAsia="Times New Roman" w:hAnsi="Courier New" w:cs="Courier New"/>
          <w:sz w:val="12"/>
          <w:szCs w:val="20"/>
        </w:rPr>
        <w:t>943  25</w:t>
      </w:r>
      <w:proofErr w:type="gramEnd"/>
      <w:r w:rsidRPr="00A8167E">
        <w:rPr>
          <w:rFonts w:ascii="Courier New" w:eastAsia="Times New Roman" w:hAnsi="Courier New" w:cs="Courier New"/>
          <w:sz w:val="12"/>
          <w:szCs w:val="20"/>
        </w:rPr>
        <w:t>:02:08.59  2000.0 22.82 R 100  2</w:t>
      </w:r>
    </w:p>
    <w:p w14:paraId="352C7042" w14:textId="77777777"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2"/>
          <w:szCs w:val="20"/>
        </w:rPr>
        <w:t>……</w:t>
      </w:r>
    </w:p>
    <w:p w14:paraId="04DB64C1" w14:textId="77777777" w:rsidR="00867945" w:rsidRDefault="00867945" w:rsidP="00867945"/>
    <w:p w14:paraId="6FB4EC3E" w14:textId="77777777" w:rsidR="00867945" w:rsidRPr="00A8167E" w:rsidRDefault="00867945" w:rsidP="00867945">
      <w:pPr>
        <w:pStyle w:val="Heading2"/>
      </w:pPr>
      <w:r>
        <w:lastRenderedPageBreak/>
        <w:t xml:space="preserve">Deimos </w:t>
      </w:r>
      <w:proofErr w:type="spellStart"/>
      <w:r>
        <w:t>DSimulator</w:t>
      </w:r>
      <w:proofErr w:type="spellEnd"/>
      <w:r>
        <w:t xml:space="preserve"> Output FITS Table Formats</w:t>
      </w:r>
    </w:p>
    <w:p w14:paraId="0AD80634" w14:textId="77777777" w:rsidR="00867945" w:rsidRPr="00B15DB8" w:rsidRDefault="00867945" w:rsidP="00867945">
      <w:pPr>
        <w:pStyle w:val="Heading3"/>
        <w:rPr>
          <w:rFonts w:eastAsia="Times New Roman"/>
        </w:rPr>
      </w:pPr>
      <w:r w:rsidRPr="00B15DB8">
        <w:rPr>
          <w:rFonts w:eastAsia="Times New Roman"/>
        </w:rPr>
        <w:t xml:space="preserve">Table </w:t>
      </w:r>
      <w:proofErr w:type="spellStart"/>
      <w:r w:rsidRPr="00867945">
        <w:t>ObjectCat</w:t>
      </w:r>
      <w:proofErr w:type="spellEnd"/>
    </w:p>
    <w:tbl>
      <w:tblPr>
        <w:tblStyle w:val="TableGrid"/>
        <w:tblW w:w="0" w:type="auto"/>
        <w:tblLook w:val="04A0" w:firstRow="1" w:lastRow="0" w:firstColumn="1" w:lastColumn="0" w:noHBand="0" w:noVBand="1"/>
      </w:tblPr>
      <w:tblGrid>
        <w:gridCol w:w="1368"/>
        <w:gridCol w:w="6210"/>
        <w:gridCol w:w="1620"/>
      </w:tblGrid>
      <w:tr w:rsidR="00867945" w:rsidRPr="00950C9B" w14:paraId="5B40BF0A" w14:textId="77777777" w:rsidTr="007F6DFC">
        <w:tc>
          <w:tcPr>
            <w:tcW w:w="1368" w:type="dxa"/>
            <w:shd w:val="clear" w:color="auto" w:fill="EEECE1" w:themeFill="background2"/>
            <w:hideMark/>
          </w:tcPr>
          <w:p w14:paraId="1C72C026"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210" w:type="dxa"/>
            <w:shd w:val="clear" w:color="auto" w:fill="EEECE1" w:themeFill="background2"/>
            <w:hideMark/>
          </w:tcPr>
          <w:p w14:paraId="794241AD"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620" w:type="dxa"/>
            <w:shd w:val="clear" w:color="auto" w:fill="EEECE1" w:themeFill="background2"/>
            <w:hideMark/>
          </w:tcPr>
          <w:p w14:paraId="7DDE7BCF"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14:paraId="41A0CE63" w14:textId="77777777" w:rsidTr="007F6DFC">
        <w:tc>
          <w:tcPr>
            <w:tcW w:w="1368" w:type="dxa"/>
            <w:hideMark/>
          </w:tcPr>
          <w:p w14:paraId="5DEDD2CD"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ObjectId</w:t>
            </w:r>
            <w:proofErr w:type="spellEnd"/>
          </w:p>
        </w:tc>
        <w:tc>
          <w:tcPr>
            <w:tcW w:w="6210" w:type="dxa"/>
            <w:hideMark/>
          </w:tcPr>
          <w:p w14:paraId="07BCD918" w14:textId="77777777" w:rsidR="00867945" w:rsidRPr="00950C9B" w:rsidRDefault="00867945" w:rsidP="00867945">
            <w:pPr>
              <w:rPr>
                <w:rFonts w:eastAsia="Times New Roman" w:cs="Times New Roman"/>
                <w:sz w:val="24"/>
                <w:szCs w:val="24"/>
              </w:rPr>
            </w:pPr>
            <w:r>
              <w:rPr>
                <w:rFonts w:eastAsia="Times New Roman" w:cs="Times New Roman"/>
                <w:sz w:val="24"/>
                <w:szCs w:val="24"/>
              </w:rPr>
              <w:t>A number identifying the object in this list</w:t>
            </w:r>
          </w:p>
        </w:tc>
        <w:tc>
          <w:tcPr>
            <w:tcW w:w="1620" w:type="dxa"/>
            <w:hideMark/>
          </w:tcPr>
          <w:p w14:paraId="72E1204B"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6FF1E5D2" w14:textId="77777777" w:rsidTr="007F6DFC">
        <w:tc>
          <w:tcPr>
            <w:tcW w:w="1368" w:type="dxa"/>
            <w:hideMark/>
          </w:tcPr>
          <w:p w14:paraId="511A9098"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OBJECT</w:t>
            </w:r>
          </w:p>
        </w:tc>
        <w:tc>
          <w:tcPr>
            <w:tcW w:w="6210" w:type="dxa"/>
            <w:hideMark/>
          </w:tcPr>
          <w:p w14:paraId="0329EEE4" w14:textId="77777777" w:rsidR="00867945" w:rsidRPr="00950C9B" w:rsidRDefault="00867945" w:rsidP="00867945">
            <w:pPr>
              <w:rPr>
                <w:rFonts w:eastAsia="Times New Roman" w:cs="Times New Roman"/>
                <w:sz w:val="24"/>
                <w:szCs w:val="24"/>
              </w:rPr>
            </w:pPr>
            <w:r>
              <w:rPr>
                <w:rFonts w:eastAsia="Times New Roman" w:cs="Times New Roman"/>
                <w:sz w:val="24"/>
                <w:szCs w:val="24"/>
              </w:rPr>
              <w:t>Name of object</w:t>
            </w:r>
          </w:p>
        </w:tc>
        <w:tc>
          <w:tcPr>
            <w:tcW w:w="1620" w:type="dxa"/>
            <w:hideMark/>
          </w:tcPr>
          <w:p w14:paraId="7ABE41DE"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344FE693" w14:textId="77777777" w:rsidTr="007F6DFC">
        <w:tc>
          <w:tcPr>
            <w:tcW w:w="1368" w:type="dxa"/>
            <w:hideMark/>
          </w:tcPr>
          <w:p w14:paraId="2E0AAA18"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RA_OBJ</w:t>
            </w:r>
          </w:p>
        </w:tc>
        <w:tc>
          <w:tcPr>
            <w:tcW w:w="6210" w:type="dxa"/>
            <w:hideMark/>
          </w:tcPr>
          <w:p w14:paraId="6A2C177C" w14:textId="77777777" w:rsidR="00867945" w:rsidRPr="00950C9B" w:rsidRDefault="00867945" w:rsidP="00867945">
            <w:pPr>
              <w:rPr>
                <w:rFonts w:eastAsia="Times New Roman" w:cs="Times New Roman"/>
                <w:sz w:val="24"/>
                <w:szCs w:val="24"/>
              </w:rPr>
            </w:pPr>
            <w:r>
              <w:rPr>
                <w:rFonts w:eastAsia="Times New Roman" w:cs="Times New Roman"/>
                <w:sz w:val="24"/>
                <w:szCs w:val="24"/>
              </w:rPr>
              <w:t>Object’s right ascension in hour</w:t>
            </w:r>
          </w:p>
        </w:tc>
        <w:tc>
          <w:tcPr>
            <w:tcW w:w="1620" w:type="dxa"/>
            <w:hideMark/>
          </w:tcPr>
          <w:p w14:paraId="388DD5CD" w14:textId="77777777" w:rsidR="00867945" w:rsidRPr="00950C9B" w:rsidRDefault="00867945" w:rsidP="00867945">
            <w:pPr>
              <w:rPr>
                <w:rFonts w:eastAsia="Times New Roman" w:cs="Times New Roman"/>
                <w:sz w:val="24"/>
                <w:szCs w:val="24"/>
              </w:rPr>
            </w:pPr>
            <w:r>
              <w:rPr>
                <w:rFonts w:eastAsia="Times New Roman" w:cs="Times New Roman"/>
                <w:sz w:val="24"/>
                <w:szCs w:val="24"/>
              </w:rPr>
              <w:t>hour, float</w:t>
            </w:r>
          </w:p>
        </w:tc>
      </w:tr>
      <w:tr w:rsidR="00867945" w:rsidRPr="00950C9B" w14:paraId="2BB2FE27" w14:textId="77777777" w:rsidTr="007F6DFC">
        <w:tc>
          <w:tcPr>
            <w:tcW w:w="1368" w:type="dxa"/>
            <w:hideMark/>
          </w:tcPr>
          <w:p w14:paraId="784D6BB7"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DEC_OBJ</w:t>
            </w:r>
          </w:p>
        </w:tc>
        <w:tc>
          <w:tcPr>
            <w:tcW w:w="6210" w:type="dxa"/>
            <w:hideMark/>
          </w:tcPr>
          <w:p w14:paraId="4D2A5546" w14:textId="77777777" w:rsidR="00867945" w:rsidRPr="00950C9B" w:rsidRDefault="00867945" w:rsidP="00867945">
            <w:pPr>
              <w:rPr>
                <w:rFonts w:eastAsia="Times New Roman" w:cs="Times New Roman"/>
                <w:sz w:val="24"/>
                <w:szCs w:val="24"/>
              </w:rPr>
            </w:pPr>
            <w:r>
              <w:rPr>
                <w:rFonts w:eastAsia="Times New Roman" w:cs="Times New Roman"/>
                <w:sz w:val="24"/>
                <w:szCs w:val="24"/>
              </w:rPr>
              <w:t>Object’s declination in degree</w:t>
            </w:r>
          </w:p>
        </w:tc>
        <w:tc>
          <w:tcPr>
            <w:tcW w:w="1620" w:type="dxa"/>
            <w:hideMark/>
          </w:tcPr>
          <w:p w14:paraId="6C1639C4"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14:paraId="31BC936B" w14:textId="77777777" w:rsidTr="007F6DFC">
        <w:tc>
          <w:tcPr>
            <w:tcW w:w="1368" w:type="dxa"/>
            <w:hideMark/>
          </w:tcPr>
          <w:p w14:paraId="0CCCF204"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RADESYS</w:t>
            </w:r>
          </w:p>
        </w:tc>
        <w:tc>
          <w:tcPr>
            <w:tcW w:w="6210" w:type="dxa"/>
            <w:hideMark/>
          </w:tcPr>
          <w:p w14:paraId="2D6D40BF" w14:textId="77777777" w:rsidR="00867945" w:rsidRPr="00950C9B" w:rsidRDefault="00867945" w:rsidP="00867945">
            <w:pPr>
              <w:rPr>
                <w:rFonts w:eastAsia="Times New Roman" w:cs="Times New Roman"/>
                <w:sz w:val="24"/>
                <w:szCs w:val="24"/>
              </w:rPr>
            </w:pPr>
            <w:r>
              <w:rPr>
                <w:rFonts w:eastAsia="Times New Roman" w:cs="Times New Roman"/>
                <w:sz w:val="24"/>
                <w:szCs w:val="24"/>
              </w:rPr>
              <w:t>Coordinate Frame, blank</w:t>
            </w:r>
          </w:p>
        </w:tc>
        <w:tc>
          <w:tcPr>
            <w:tcW w:w="1620" w:type="dxa"/>
            <w:hideMark/>
          </w:tcPr>
          <w:p w14:paraId="5359A931"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14:paraId="056319BA" w14:textId="77777777" w:rsidTr="007F6DFC">
        <w:tc>
          <w:tcPr>
            <w:tcW w:w="1368" w:type="dxa"/>
            <w:hideMark/>
          </w:tcPr>
          <w:p w14:paraId="2A7048D0"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EQUINOX</w:t>
            </w:r>
          </w:p>
        </w:tc>
        <w:tc>
          <w:tcPr>
            <w:tcW w:w="6210" w:type="dxa"/>
            <w:hideMark/>
          </w:tcPr>
          <w:p w14:paraId="30A61E58"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Equinox in year, </w:t>
            </w:r>
            <w:proofErr w:type="spellStart"/>
            <w:r>
              <w:rPr>
                <w:rFonts w:eastAsia="Times New Roman" w:cs="Times New Roman"/>
                <w:sz w:val="24"/>
                <w:szCs w:val="24"/>
              </w:rPr>
              <w:t>eg</w:t>
            </w:r>
            <w:proofErr w:type="spellEnd"/>
            <w:r>
              <w:rPr>
                <w:rFonts w:eastAsia="Times New Roman" w:cs="Times New Roman"/>
                <w:sz w:val="24"/>
                <w:szCs w:val="24"/>
              </w:rPr>
              <w:t xml:space="preserve"> 2000.0</w:t>
            </w:r>
          </w:p>
        </w:tc>
        <w:tc>
          <w:tcPr>
            <w:tcW w:w="1620" w:type="dxa"/>
            <w:hideMark/>
          </w:tcPr>
          <w:p w14:paraId="6FE6D415" w14:textId="77777777" w:rsidR="00867945" w:rsidRPr="00950C9B" w:rsidRDefault="00867945" w:rsidP="00867945">
            <w:pPr>
              <w:rPr>
                <w:rFonts w:eastAsia="Times New Roman" w:cs="Times New Roman"/>
                <w:sz w:val="24"/>
                <w:szCs w:val="24"/>
              </w:rPr>
            </w:pPr>
            <w:r>
              <w:rPr>
                <w:rFonts w:eastAsia="Times New Roman" w:cs="Times New Roman"/>
                <w:sz w:val="24"/>
                <w:szCs w:val="24"/>
              </w:rPr>
              <w:t>year, float</w:t>
            </w:r>
          </w:p>
        </w:tc>
      </w:tr>
      <w:tr w:rsidR="00867945" w:rsidRPr="00950C9B" w14:paraId="78294841" w14:textId="77777777" w:rsidTr="007F6DFC">
        <w:tc>
          <w:tcPr>
            <w:tcW w:w="1368" w:type="dxa"/>
            <w:hideMark/>
          </w:tcPr>
          <w:p w14:paraId="45DE9DDB"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MJD-OBS</w:t>
            </w:r>
          </w:p>
        </w:tc>
        <w:tc>
          <w:tcPr>
            <w:tcW w:w="6210" w:type="dxa"/>
            <w:hideMark/>
          </w:tcPr>
          <w:p w14:paraId="085AB7A0"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Modified Julian-date of observation, </w:t>
            </w:r>
            <w:proofErr w:type="spellStart"/>
            <w:r>
              <w:rPr>
                <w:rFonts w:eastAsia="Times New Roman" w:cs="Times New Roman"/>
                <w:sz w:val="24"/>
                <w:szCs w:val="24"/>
              </w:rPr>
              <w:t>eg</w:t>
            </w:r>
            <w:proofErr w:type="spellEnd"/>
            <w:r>
              <w:rPr>
                <w:rFonts w:eastAsia="Times New Roman" w:cs="Times New Roman"/>
                <w:sz w:val="24"/>
                <w:szCs w:val="24"/>
              </w:rPr>
              <w:t>. 0</w:t>
            </w:r>
          </w:p>
        </w:tc>
        <w:tc>
          <w:tcPr>
            <w:tcW w:w="1620" w:type="dxa"/>
            <w:hideMark/>
          </w:tcPr>
          <w:p w14:paraId="1B43192B" w14:textId="77777777" w:rsidR="00867945" w:rsidRPr="00950C9B" w:rsidRDefault="00867945" w:rsidP="00867945">
            <w:pPr>
              <w:rPr>
                <w:rFonts w:eastAsia="Times New Roman" w:cs="Times New Roman"/>
                <w:sz w:val="24"/>
                <w:szCs w:val="24"/>
              </w:rPr>
            </w:pPr>
            <w:r>
              <w:rPr>
                <w:rFonts w:eastAsia="Times New Roman" w:cs="Times New Roman"/>
                <w:sz w:val="24"/>
                <w:szCs w:val="24"/>
              </w:rPr>
              <w:t>0.0</w:t>
            </w:r>
          </w:p>
        </w:tc>
      </w:tr>
      <w:tr w:rsidR="00867945" w:rsidRPr="00950C9B" w14:paraId="4B0236BD" w14:textId="77777777" w:rsidTr="007F6DFC">
        <w:tc>
          <w:tcPr>
            <w:tcW w:w="1368" w:type="dxa"/>
            <w:hideMark/>
          </w:tcPr>
          <w:p w14:paraId="62C5EA4F"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mag</w:t>
            </w:r>
          </w:p>
        </w:tc>
        <w:tc>
          <w:tcPr>
            <w:tcW w:w="6210" w:type="dxa"/>
            <w:hideMark/>
          </w:tcPr>
          <w:p w14:paraId="5DBACCE9" w14:textId="77777777" w:rsidR="00867945" w:rsidRPr="00950C9B" w:rsidRDefault="00867945" w:rsidP="00867945">
            <w:pPr>
              <w:rPr>
                <w:rFonts w:eastAsia="Times New Roman" w:cs="Times New Roman"/>
                <w:sz w:val="24"/>
                <w:szCs w:val="24"/>
              </w:rPr>
            </w:pPr>
            <w:r>
              <w:rPr>
                <w:rFonts w:eastAsia="Times New Roman" w:cs="Times New Roman"/>
                <w:sz w:val="24"/>
                <w:szCs w:val="24"/>
              </w:rPr>
              <w:t>Object’s magnitude, what wavelength?</w:t>
            </w:r>
          </w:p>
        </w:tc>
        <w:tc>
          <w:tcPr>
            <w:tcW w:w="1620" w:type="dxa"/>
            <w:hideMark/>
          </w:tcPr>
          <w:p w14:paraId="6253FC48"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7A58CE16" w14:textId="77777777" w:rsidTr="007F6DFC">
        <w:tc>
          <w:tcPr>
            <w:tcW w:w="1368" w:type="dxa"/>
            <w:hideMark/>
          </w:tcPr>
          <w:p w14:paraId="2EFACFAC"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pBand</w:t>
            </w:r>
            <w:proofErr w:type="spellEnd"/>
          </w:p>
        </w:tc>
        <w:tc>
          <w:tcPr>
            <w:tcW w:w="6210" w:type="dxa"/>
            <w:hideMark/>
          </w:tcPr>
          <w:p w14:paraId="66FDB93F"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Photometric band, </w:t>
            </w:r>
            <w:proofErr w:type="spellStart"/>
            <w:r>
              <w:rPr>
                <w:rFonts w:eastAsia="Times New Roman" w:cs="Times New Roman"/>
                <w:sz w:val="24"/>
                <w:szCs w:val="24"/>
              </w:rPr>
              <w:t>eg</w:t>
            </w:r>
            <w:proofErr w:type="spellEnd"/>
            <w:r>
              <w:rPr>
                <w:rFonts w:eastAsia="Times New Roman" w:cs="Times New Roman"/>
                <w:sz w:val="24"/>
                <w:szCs w:val="24"/>
              </w:rPr>
              <w:t>. B</w:t>
            </w:r>
          </w:p>
        </w:tc>
        <w:tc>
          <w:tcPr>
            <w:tcW w:w="1620" w:type="dxa"/>
            <w:hideMark/>
          </w:tcPr>
          <w:p w14:paraId="2EB895D5" w14:textId="77777777" w:rsidR="00867945" w:rsidRPr="00950C9B" w:rsidRDefault="00867945" w:rsidP="00867945">
            <w:pPr>
              <w:rPr>
                <w:rFonts w:eastAsia="Times New Roman" w:cs="Times New Roman"/>
                <w:sz w:val="24"/>
                <w:szCs w:val="24"/>
              </w:rPr>
            </w:pPr>
            <w:r>
              <w:rPr>
                <w:rFonts w:eastAsia="Times New Roman" w:cs="Times New Roman"/>
                <w:sz w:val="24"/>
                <w:szCs w:val="24"/>
              </w:rPr>
              <w:t>char</w:t>
            </w:r>
          </w:p>
        </w:tc>
      </w:tr>
      <w:tr w:rsidR="00867945" w:rsidRPr="00950C9B" w14:paraId="1439E59A" w14:textId="77777777" w:rsidTr="007F6DFC">
        <w:tc>
          <w:tcPr>
            <w:tcW w:w="1368" w:type="dxa"/>
            <w:hideMark/>
          </w:tcPr>
          <w:p w14:paraId="3BE72DA9"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RadVel</w:t>
            </w:r>
            <w:proofErr w:type="spellEnd"/>
          </w:p>
        </w:tc>
        <w:tc>
          <w:tcPr>
            <w:tcW w:w="6210" w:type="dxa"/>
            <w:hideMark/>
          </w:tcPr>
          <w:p w14:paraId="2ECF760D"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Radial velocity, </w:t>
            </w:r>
            <w:proofErr w:type="spellStart"/>
            <w:r>
              <w:rPr>
                <w:rFonts w:eastAsia="Times New Roman" w:cs="Times New Roman"/>
                <w:sz w:val="24"/>
                <w:szCs w:val="24"/>
              </w:rPr>
              <w:t>eg</w:t>
            </w:r>
            <w:proofErr w:type="spellEnd"/>
            <w:r>
              <w:rPr>
                <w:rFonts w:eastAsia="Times New Roman" w:cs="Times New Roman"/>
                <w:sz w:val="24"/>
                <w:szCs w:val="24"/>
              </w:rPr>
              <w:t xml:space="preserve"> 0</w:t>
            </w:r>
          </w:p>
        </w:tc>
        <w:tc>
          <w:tcPr>
            <w:tcW w:w="1620" w:type="dxa"/>
            <w:hideMark/>
          </w:tcPr>
          <w:p w14:paraId="67F09967"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14:paraId="0ED1C2BF" w14:textId="77777777" w:rsidTr="007F6DFC">
        <w:tc>
          <w:tcPr>
            <w:tcW w:w="1368" w:type="dxa"/>
            <w:hideMark/>
          </w:tcPr>
          <w:p w14:paraId="0C2A0EFA"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MajAxis</w:t>
            </w:r>
            <w:proofErr w:type="spellEnd"/>
          </w:p>
        </w:tc>
        <w:tc>
          <w:tcPr>
            <w:tcW w:w="6210" w:type="dxa"/>
            <w:hideMark/>
          </w:tcPr>
          <w:p w14:paraId="448D51FB" w14:textId="77777777" w:rsidR="00867945" w:rsidRPr="00950C9B" w:rsidRDefault="00867945" w:rsidP="00867945">
            <w:pPr>
              <w:rPr>
                <w:rFonts w:eastAsia="Times New Roman" w:cs="Times New Roman"/>
                <w:sz w:val="24"/>
                <w:szCs w:val="24"/>
              </w:rPr>
            </w:pPr>
            <w:r>
              <w:rPr>
                <w:rFonts w:eastAsia="Times New Roman" w:cs="Times New Roman"/>
                <w:sz w:val="24"/>
                <w:szCs w:val="24"/>
              </w:rPr>
              <w:t>0</w:t>
            </w:r>
          </w:p>
        </w:tc>
        <w:tc>
          <w:tcPr>
            <w:tcW w:w="1620" w:type="dxa"/>
            <w:hideMark/>
          </w:tcPr>
          <w:p w14:paraId="7C8ED6C2"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14:paraId="13C58453" w14:textId="77777777" w:rsidTr="007F6DFC">
        <w:tc>
          <w:tcPr>
            <w:tcW w:w="1368" w:type="dxa"/>
            <w:hideMark/>
          </w:tcPr>
          <w:p w14:paraId="2028CD04"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MajAxPA</w:t>
            </w:r>
            <w:proofErr w:type="spellEnd"/>
          </w:p>
        </w:tc>
        <w:tc>
          <w:tcPr>
            <w:tcW w:w="6210" w:type="dxa"/>
            <w:hideMark/>
          </w:tcPr>
          <w:p w14:paraId="584DCBB2"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Major axis position angle, in </w:t>
            </w:r>
            <w:proofErr w:type="spellStart"/>
            <w:r>
              <w:rPr>
                <w:rFonts w:eastAsia="Times New Roman" w:cs="Times New Roman"/>
                <w:sz w:val="24"/>
                <w:szCs w:val="24"/>
              </w:rPr>
              <w:t>deg</w:t>
            </w:r>
            <w:proofErr w:type="spellEnd"/>
          </w:p>
        </w:tc>
        <w:tc>
          <w:tcPr>
            <w:tcW w:w="1620" w:type="dxa"/>
            <w:hideMark/>
          </w:tcPr>
          <w:p w14:paraId="3B8C632D"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14:paraId="7E208861" w14:textId="77777777" w:rsidTr="007F6DFC">
        <w:tc>
          <w:tcPr>
            <w:tcW w:w="1368" w:type="dxa"/>
            <w:hideMark/>
          </w:tcPr>
          <w:p w14:paraId="1B7228DD"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MinAxis</w:t>
            </w:r>
            <w:proofErr w:type="spellEnd"/>
          </w:p>
        </w:tc>
        <w:tc>
          <w:tcPr>
            <w:tcW w:w="6210" w:type="dxa"/>
            <w:hideMark/>
          </w:tcPr>
          <w:p w14:paraId="05966F6B" w14:textId="77777777" w:rsidR="00867945" w:rsidRPr="00950C9B" w:rsidRDefault="00867945" w:rsidP="00867945">
            <w:pPr>
              <w:rPr>
                <w:rFonts w:eastAsia="Times New Roman" w:cs="Times New Roman"/>
                <w:sz w:val="24"/>
                <w:szCs w:val="24"/>
              </w:rPr>
            </w:pPr>
            <w:r>
              <w:rPr>
                <w:rFonts w:eastAsia="Times New Roman" w:cs="Times New Roman"/>
                <w:sz w:val="24"/>
                <w:szCs w:val="24"/>
              </w:rPr>
              <w:t>0</w:t>
            </w:r>
          </w:p>
        </w:tc>
        <w:tc>
          <w:tcPr>
            <w:tcW w:w="1620" w:type="dxa"/>
            <w:hideMark/>
          </w:tcPr>
          <w:p w14:paraId="773D1A22"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14:paraId="4E0B3339" w14:textId="77777777" w:rsidTr="007F6DFC">
        <w:tc>
          <w:tcPr>
            <w:tcW w:w="1368" w:type="dxa"/>
            <w:hideMark/>
          </w:tcPr>
          <w:p w14:paraId="411CDF29"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PM_RA</w:t>
            </w:r>
          </w:p>
        </w:tc>
        <w:tc>
          <w:tcPr>
            <w:tcW w:w="6210" w:type="dxa"/>
            <w:hideMark/>
          </w:tcPr>
          <w:p w14:paraId="0BA9ED5B" w14:textId="77777777" w:rsidR="00867945" w:rsidRPr="00950C9B" w:rsidRDefault="00867945" w:rsidP="00867945">
            <w:pPr>
              <w:rPr>
                <w:rFonts w:eastAsia="Times New Roman" w:cs="Times New Roman"/>
                <w:sz w:val="24"/>
                <w:szCs w:val="24"/>
              </w:rPr>
            </w:pPr>
            <w:r>
              <w:rPr>
                <w:rFonts w:eastAsia="Times New Roman" w:cs="Times New Roman"/>
                <w:sz w:val="24"/>
                <w:szCs w:val="24"/>
              </w:rPr>
              <w:t>Proper motion in RA</w:t>
            </w:r>
          </w:p>
        </w:tc>
        <w:tc>
          <w:tcPr>
            <w:tcW w:w="1620" w:type="dxa"/>
            <w:hideMark/>
          </w:tcPr>
          <w:p w14:paraId="11037E26"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14:paraId="6175C997" w14:textId="77777777" w:rsidTr="007F6DFC">
        <w:tc>
          <w:tcPr>
            <w:tcW w:w="1368" w:type="dxa"/>
            <w:hideMark/>
          </w:tcPr>
          <w:p w14:paraId="1EB8ED1F"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PM_Dec</w:t>
            </w:r>
            <w:proofErr w:type="spellEnd"/>
          </w:p>
        </w:tc>
        <w:tc>
          <w:tcPr>
            <w:tcW w:w="6210" w:type="dxa"/>
            <w:hideMark/>
          </w:tcPr>
          <w:p w14:paraId="376D88D1" w14:textId="77777777" w:rsidR="00867945" w:rsidRPr="00950C9B" w:rsidRDefault="00867945" w:rsidP="00867945">
            <w:pPr>
              <w:rPr>
                <w:rFonts w:eastAsia="Times New Roman" w:cs="Times New Roman"/>
                <w:sz w:val="24"/>
                <w:szCs w:val="24"/>
              </w:rPr>
            </w:pPr>
            <w:r>
              <w:rPr>
                <w:rFonts w:eastAsia="Times New Roman" w:cs="Times New Roman"/>
                <w:sz w:val="24"/>
                <w:szCs w:val="24"/>
              </w:rPr>
              <w:t>Proper motion in DEC</w:t>
            </w:r>
          </w:p>
        </w:tc>
        <w:tc>
          <w:tcPr>
            <w:tcW w:w="1620" w:type="dxa"/>
            <w:hideMark/>
          </w:tcPr>
          <w:p w14:paraId="00268981"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14:paraId="7EE72E26" w14:textId="77777777" w:rsidTr="007F6DFC">
        <w:tc>
          <w:tcPr>
            <w:tcW w:w="1368" w:type="dxa"/>
            <w:hideMark/>
          </w:tcPr>
          <w:p w14:paraId="7EC39ABE"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Parallax</w:t>
            </w:r>
          </w:p>
        </w:tc>
        <w:tc>
          <w:tcPr>
            <w:tcW w:w="6210" w:type="dxa"/>
            <w:hideMark/>
          </w:tcPr>
          <w:p w14:paraId="31146109" w14:textId="77777777" w:rsidR="00867945" w:rsidRPr="00950C9B" w:rsidRDefault="00867945" w:rsidP="00867945">
            <w:pPr>
              <w:rPr>
                <w:rFonts w:eastAsia="Times New Roman" w:cs="Times New Roman"/>
                <w:sz w:val="24"/>
                <w:szCs w:val="24"/>
              </w:rPr>
            </w:pPr>
            <w:r>
              <w:rPr>
                <w:rFonts w:eastAsia="Times New Roman" w:cs="Times New Roman"/>
                <w:sz w:val="24"/>
                <w:szCs w:val="24"/>
              </w:rPr>
              <w:t>0</w:t>
            </w:r>
            <w:proofErr w:type="gramStart"/>
            <w:r>
              <w:rPr>
                <w:rFonts w:eastAsia="Times New Roman" w:cs="Times New Roman"/>
                <w:sz w:val="24"/>
                <w:szCs w:val="24"/>
              </w:rPr>
              <w:t>, ?</w:t>
            </w:r>
            <w:proofErr w:type="gramEnd"/>
          </w:p>
        </w:tc>
        <w:tc>
          <w:tcPr>
            <w:tcW w:w="1620" w:type="dxa"/>
            <w:hideMark/>
          </w:tcPr>
          <w:p w14:paraId="75DB7367"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14:paraId="5551D91B" w14:textId="77777777" w:rsidTr="007F6DFC">
        <w:tc>
          <w:tcPr>
            <w:tcW w:w="1368" w:type="dxa"/>
            <w:hideMark/>
          </w:tcPr>
          <w:p w14:paraId="05E27233"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ObjClass</w:t>
            </w:r>
            <w:proofErr w:type="spellEnd"/>
          </w:p>
        </w:tc>
        <w:tc>
          <w:tcPr>
            <w:tcW w:w="6210" w:type="dxa"/>
            <w:hideMark/>
          </w:tcPr>
          <w:p w14:paraId="5B43D4E2"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Object’s class, </w:t>
            </w:r>
            <w:proofErr w:type="spellStart"/>
            <w:r>
              <w:rPr>
                <w:rFonts w:eastAsia="Times New Roman" w:cs="Times New Roman"/>
                <w:sz w:val="24"/>
                <w:szCs w:val="24"/>
              </w:rPr>
              <w:t>eg</w:t>
            </w:r>
            <w:proofErr w:type="spellEnd"/>
            <w:r>
              <w:rPr>
                <w:rFonts w:eastAsia="Times New Roman" w:cs="Times New Roman"/>
                <w:sz w:val="24"/>
                <w:szCs w:val="24"/>
              </w:rPr>
              <w:t xml:space="preserve">. Alignment Star, </w:t>
            </w:r>
            <w:proofErr w:type="spellStart"/>
            <w:r>
              <w:rPr>
                <w:rFonts w:eastAsia="Times New Roman" w:cs="Times New Roman"/>
                <w:sz w:val="24"/>
                <w:szCs w:val="24"/>
              </w:rPr>
              <w:t>Program_Target</w:t>
            </w:r>
            <w:proofErr w:type="spellEnd"/>
          </w:p>
        </w:tc>
        <w:tc>
          <w:tcPr>
            <w:tcW w:w="1620" w:type="dxa"/>
            <w:hideMark/>
          </w:tcPr>
          <w:p w14:paraId="544AD172"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6203F144" w14:textId="77777777" w:rsidTr="007F6DFC">
        <w:tc>
          <w:tcPr>
            <w:tcW w:w="1368" w:type="dxa"/>
            <w:hideMark/>
          </w:tcPr>
          <w:p w14:paraId="4002C0B8"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CatFilePK</w:t>
            </w:r>
            <w:proofErr w:type="spellEnd"/>
          </w:p>
        </w:tc>
        <w:tc>
          <w:tcPr>
            <w:tcW w:w="6210" w:type="dxa"/>
            <w:hideMark/>
          </w:tcPr>
          <w:p w14:paraId="44A81980" w14:textId="77777777" w:rsidR="00867945" w:rsidRPr="00950C9B" w:rsidRDefault="00867945" w:rsidP="00867945">
            <w:pPr>
              <w:rPr>
                <w:rFonts w:eastAsia="Times New Roman" w:cs="Times New Roman"/>
                <w:sz w:val="24"/>
                <w:szCs w:val="24"/>
              </w:rPr>
            </w:pPr>
            <w:r>
              <w:rPr>
                <w:rFonts w:eastAsia="Times New Roman" w:cs="Times New Roman"/>
                <w:sz w:val="24"/>
                <w:szCs w:val="24"/>
              </w:rPr>
              <w:t>1</w:t>
            </w:r>
            <w:proofErr w:type="gramStart"/>
            <w:r>
              <w:rPr>
                <w:rFonts w:eastAsia="Times New Roman" w:cs="Times New Roman"/>
                <w:sz w:val="24"/>
                <w:szCs w:val="24"/>
              </w:rPr>
              <w:t>, ?</w:t>
            </w:r>
            <w:proofErr w:type="gramEnd"/>
          </w:p>
        </w:tc>
        <w:tc>
          <w:tcPr>
            <w:tcW w:w="1620" w:type="dxa"/>
            <w:hideMark/>
          </w:tcPr>
          <w:p w14:paraId="7FE7285A"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bl>
    <w:p w14:paraId="4C4B9F2F" w14:textId="77777777" w:rsidR="00867945" w:rsidRDefault="00867945" w:rsidP="00867945"/>
    <w:p w14:paraId="0C26B3FB" w14:textId="77777777" w:rsidR="00867945" w:rsidRDefault="00867945" w:rsidP="00867945">
      <w:r>
        <w:t>Example:</w:t>
      </w:r>
    </w:p>
    <w:tbl>
      <w:tblPr>
        <w:tblStyle w:val="TableGrid"/>
        <w:tblW w:w="0" w:type="auto"/>
        <w:tblLook w:val="04A0" w:firstRow="1" w:lastRow="0" w:firstColumn="1" w:lastColumn="0" w:noHBand="0" w:noVBand="1"/>
      </w:tblPr>
      <w:tblGrid>
        <w:gridCol w:w="277"/>
        <w:gridCol w:w="393"/>
        <w:gridCol w:w="970"/>
        <w:gridCol w:w="794"/>
        <w:gridCol w:w="733"/>
        <w:gridCol w:w="393"/>
        <w:gridCol w:w="551"/>
        <w:gridCol w:w="393"/>
        <w:gridCol w:w="490"/>
        <w:gridCol w:w="393"/>
        <w:gridCol w:w="393"/>
        <w:gridCol w:w="393"/>
        <w:gridCol w:w="429"/>
        <w:gridCol w:w="393"/>
        <w:gridCol w:w="393"/>
        <w:gridCol w:w="393"/>
        <w:gridCol w:w="393"/>
        <w:gridCol w:w="1009"/>
        <w:gridCol w:w="393"/>
      </w:tblGrid>
      <w:tr w:rsidR="00867945" w:rsidRPr="006B064D" w14:paraId="560D5130" w14:textId="77777777" w:rsidTr="007F6DFC">
        <w:trPr>
          <w:cantSplit/>
          <w:trHeight w:val="1134"/>
        </w:trPr>
        <w:tc>
          <w:tcPr>
            <w:tcW w:w="0" w:type="auto"/>
            <w:shd w:val="clear" w:color="auto" w:fill="EEECE1" w:themeFill="background2"/>
            <w:textDirection w:val="btLr"/>
            <w:vAlign w:val="center"/>
            <w:hideMark/>
          </w:tcPr>
          <w:p w14:paraId="43D358DC" w14:textId="77777777" w:rsidR="00867945" w:rsidRPr="006B064D" w:rsidRDefault="00867945" w:rsidP="00867945">
            <w:pPr>
              <w:ind w:left="113" w:right="113"/>
              <w:jc w:val="center"/>
              <w:rPr>
                <w:rFonts w:eastAsia="Times New Roman" w:cs="Courier New"/>
                <w:b/>
                <w:bCs/>
                <w:sz w:val="14"/>
                <w:szCs w:val="24"/>
              </w:rPr>
            </w:pPr>
          </w:p>
        </w:tc>
        <w:tc>
          <w:tcPr>
            <w:tcW w:w="0" w:type="auto"/>
            <w:shd w:val="clear" w:color="auto" w:fill="EEECE1" w:themeFill="background2"/>
            <w:textDirection w:val="btLr"/>
            <w:vAlign w:val="center"/>
            <w:hideMark/>
          </w:tcPr>
          <w:p w14:paraId="1E04BE00" w14:textId="77777777"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ObjectId</w:t>
            </w:r>
            <w:proofErr w:type="spellEnd"/>
          </w:p>
        </w:tc>
        <w:tc>
          <w:tcPr>
            <w:tcW w:w="0" w:type="auto"/>
            <w:shd w:val="clear" w:color="auto" w:fill="EEECE1" w:themeFill="background2"/>
            <w:textDirection w:val="btLr"/>
            <w:vAlign w:val="center"/>
            <w:hideMark/>
          </w:tcPr>
          <w:p w14:paraId="36F9C3D1" w14:textId="77777777"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OBJECT</w:t>
            </w:r>
          </w:p>
        </w:tc>
        <w:tc>
          <w:tcPr>
            <w:tcW w:w="0" w:type="auto"/>
            <w:shd w:val="clear" w:color="auto" w:fill="EEECE1" w:themeFill="background2"/>
            <w:textDirection w:val="btLr"/>
            <w:vAlign w:val="center"/>
            <w:hideMark/>
          </w:tcPr>
          <w:p w14:paraId="26D9FD26" w14:textId="77777777"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RA_OBJ</w:t>
            </w:r>
          </w:p>
        </w:tc>
        <w:tc>
          <w:tcPr>
            <w:tcW w:w="0" w:type="auto"/>
            <w:shd w:val="clear" w:color="auto" w:fill="EEECE1" w:themeFill="background2"/>
            <w:textDirection w:val="btLr"/>
            <w:vAlign w:val="center"/>
            <w:hideMark/>
          </w:tcPr>
          <w:p w14:paraId="13D15494" w14:textId="77777777"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DEC_OBJ</w:t>
            </w:r>
          </w:p>
        </w:tc>
        <w:tc>
          <w:tcPr>
            <w:tcW w:w="0" w:type="auto"/>
            <w:shd w:val="clear" w:color="auto" w:fill="EEECE1" w:themeFill="background2"/>
            <w:textDirection w:val="btLr"/>
            <w:vAlign w:val="center"/>
            <w:hideMark/>
          </w:tcPr>
          <w:p w14:paraId="60A666F7" w14:textId="77777777"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RADESYS</w:t>
            </w:r>
          </w:p>
        </w:tc>
        <w:tc>
          <w:tcPr>
            <w:tcW w:w="0" w:type="auto"/>
            <w:shd w:val="clear" w:color="auto" w:fill="EEECE1" w:themeFill="background2"/>
            <w:textDirection w:val="btLr"/>
            <w:vAlign w:val="center"/>
            <w:hideMark/>
          </w:tcPr>
          <w:p w14:paraId="6AC8EA38" w14:textId="77777777"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EQUINOX</w:t>
            </w:r>
          </w:p>
        </w:tc>
        <w:tc>
          <w:tcPr>
            <w:tcW w:w="0" w:type="auto"/>
            <w:shd w:val="clear" w:color="auto" w:fill="EEECE1" w:themeFill="background2"/>
            <w:textDirection w:val="btLr"/>
            <w:vAlign w:val="center"/>
            <w:hideMark/>
          </w:tcPr>
          <w:p w14:paraId="38CE540A" w14:textId="77777777"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MJD-OBS</w:t>
            </w:r>
          </w:p>
        </w:tc>
        <w:tc>
          <w:tcPr>
            <w:tcW w:w="0" w:type="auto"/>
            <w:shd w:val="clear" w:color="auto" w:fill="EEECE1" w:themeFill="background2"/>
            <w:textDirection w:val="btLr"/>
            <w:vAlign w:val="center"/>
            <w:hideMark/>
          </w:tcPr>
          <w:p w14:paraId="5E7ADA79" w14:textId="77777777"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mag</w:t>
            </w:r>
          </w:p>
        </w:tc>
        <w:tc>
          <w:tcPr>
            <w:tcW w:w="0" w:type="auto"/>
            <w:shd w:val="clear" w:color="auto" w:fill="EEECE1" w:themeFill="background2"/>
            <w:textDirection w:val="btLr"/>
            <w:vAlign w:val="center"/>
            <w:hideMark/>
          </w:tcPr>
          <w:p w14:paraId="2A1C41CE" w14:textId="77777777"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pBand</w:t>
            </w:r>
            <w:proofErr w:type="spellEnd"/>
          </w:p>
        </w:tc>
        <w:tc>
          <w:tcPr>
            <w:tcW w:w="0" w:type="auto"/>
            <w:shd w:val="clear" w:color="auto" w:fill="EEECE1" w:themeFill="background2"/>
            <w:textDirection w:val="btLr"/>
            <w:vAlign w:val="center"/>
            <w:hideMark/>
          </w:tcPr>
          <w:p w14:paraId="19153A41" w14:textId="77777777"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RadVel</w:t>
            </w:r>
            <w:proofErr w:type="spellEnd"/>
          </w:p>
        </w:tc>
        <w:tc>
          <w:tcPr>
            <w:tcW w:w="0" w:type="auto"/>
            <w:shd w:val="clear" w:color="auto" w:fill="EEECE1" w:themeFill="background2"/>
            <w:textDirection w:val="btLr"/>
            <w:vAlign w:val="center"/>
            <w:hideMark/>
          </w:tcPr>
          <w:p w14:paraId="5E688EDA" w14:textId="77777777"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MajAxis</w:t>
            </w:r>
            <w:proofErr w:type="spellEnd"/>
          </w:p>
        </w:tc>
        <w:tc>
          <w:tcPr>
            <w:tcW w:w="0" w:type="auto"/>
            <w:shd w:val="clear" w:color="auto" w:fill="EEECE1" w:themeFill="background2"/>
            <w:textDirection w:val="btLr"/>
            <w:vAlign w:val="center"/>
            <w:hideMark/>
          </w:tcPr>
          <w:p w14:paraId="6C3D26B9" w14:textId="77777777"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MajAxPA</w:t>
            </w:r>
            <w:proofErr w:type="spellEnd"/>
          </w:p>
        </w:tc>
        <w:tc>
          <w:tcPr>
            <w:tcW w:w="0" w:type="auto"/>
            <w:shd w:val="clear" w:color="auto" w:fill="EEECE1" w:themeFill="background2"/>
            <w:textDirection w:val="btLr"/>
            <w:vAlign w:val="center"/>
            <w:hideMark/>
          </w:tcPr>
          <w:p w14:paraId="010365C5" w14:textId="77777777"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MinAxis</w:t>
            </w:r>
            <w:proofErr w:type="spellEnd"/>
          </w:p>
        </w:tc>
        <w:tc>
          <w:tcPr>
            <w:tcW w:w="0" w:type="auto"/>
            <w:shd w:val="clear" w:color="auto" w:fill="EEECE1" w:themeFill="background2"/>
            <w:textDirection w:val="btLr"/>
            <w:vAlign w:val="center"/>
            <w:hideMark/>
          </w:tcPr>
          <w:p w14:paraId="7A63F308" w14:textId="77777777"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PM_RA</w:t>
            </w:r>
          </w:p>
        </w:tc>
        <w:tc>
          <w:tcPr>
            <w:tcW w:w="0" w:type="auto"/>
            <w:shd w:val="clear" w:color="auto" w:fill="EEECE1" w:themeFill="background2"/>
            <w:textDirection w:val="btLr"/>
            <w:vAlign w:val="center"/>
            <w:hideMark/>
          </w:tcPr>
          <w:p w14:paraId="676F6A26" w14:textId="77777777"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PM_Dec</w:t>
            </w:r>
            <w:proofErr w:type="spellEnd"/>
          </w:p>
        </w:tc>
        <w:tc>
          <w:tcPr>
            <w:tcW w:w="0" w:type="auto"/>
            <w:shd w:val="clear" w:color="auto" w:fill="EEECE1" w:themeFill="background2"/>
            <w:textDirection w:val="btLr"/>
            <w:vAlign w:val="center"/>
            <w:hideMark/>
          </w:tcPr>
          <w:p w14:paraId="38481CEE" w14:textId="77777777"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Parallax</w:t>
            </w:r>
          </w:p>
        </w:tc>
        <w:tc>
          <w:tcPr>
            <w:tcW w:w="0" w:type="auto"/>
            <w:shd w:val="clear" w:color="auto" w:fill="EEECE1" w:themeFill="background2"/>
            <w:textDirection w:val="btLr"/>
            <w:vAlign w:val="center"/>
            <w:hideMark/>
          </w:tcPr>
          <w:p w14:paraId="418AAA3B" w14:textId="77777777"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ObjClass</w:t>
            </w:r>
            <w:proofErr w:type="spellEnd"/>
          </w:p>
        </w:tc>
        <w:tc>
          <w:tcPr>
            <w:tcW w:w="0" w:type="auto"/>
            <w:shd w:val="clear" w:color="auto" w:fill="EEECE1" w:themeFill="background2"/>
            <w:textDirection w:val="btLr"/>
            <w:vAlign w:val="center"/>
            <w:hideMark/>
          </w:tcPr>
          <w:p w14:paraId="7FB1761E" w14:textId="77777777"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CatFilePK</w:t>
            </w:r>
            <w:proofErr w:type="spellEnd"/>
          </w:p>
        </w:tc>
      </w:tr>
      <w:tr w:rsidR="00867945" w:rsidRPr="00FF700A" w14:paraId="71BA8A10" w14:textId="77777777" w:rsidTr="007F6DFC">
        <w:tc>
          <w:tcPr>
            <w:tcW w:w="0" w:type="auto"/>
            <w:hideMark/>
          </w:tcPr>
          <w:p w14:paraId="57F074AE" w14:textId="77777777"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0</w:t>
            </w:r>
          </w:p>
        </w:tc>
        <w:tc>
          <w:tcPr>
            <w:tcW w:w="0" w:type="auto"/>
            <w:hideMark/>
          </w:tcPr>
          <w:p w14:paraId="3EB913AC"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w:t>
            </w:r>
          </w:p>
        </w:tc>
        <w:tc>
          <w:tcPr>
            <w:tcW w:w="0" w:type="auto"/>
            <w:hideMark/>
          </w:tcPr>
          <w:p w14:paraId="5D348CDE"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N2419-D17 ...</w:t>
            </w:r>
          </w:p>
        </w:tc>
        <w:tc>
          <w:tcPr>
            <w:tcW w:w="0" w:type="auto"/>
            <w:hideMark/>
          </w:tcPr>
          <w:p w14:paraId="440D0341"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114.605900</w:t>
            </w:r>
          </w:p>
        </w:tc>
        <w:tc>
          <w:tcPr>
            <w:tcW w:w="0" w:type="auto"/>
            <w:hideMark/>
          </w:tcPr>
          <w:p w14:paraId="4242AFF3"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38.941200</w:t>
            </w:r>
          </w:p>
        </w:tc>
        <w:tc>
          <w:tcPr>
            <w:tcW w:w="0" w:type="auto"/>
            <w:hideMark/>
          </w:tcPr>
          <w:p w14:paraId="1364E73B" w14:textId="77777777" w:rsidR="00867945" w:rsidRPr="006B064D" w:rsidRDefault="00867945" w:rsidP="00867945">
            <w:pPr>
              <w:rPr>
                <w:rFonts w:eastAsia="Times New Roman" w:cs="Courier New"/>
                <w:sz w:val="12"/>
                <w:szCs w:val="24"/>
              </w:rPr>
            </w:pPr>
          </w:p>
        </w:tc>
        <w:tc>
          <w:tcPr>
            <w:tcW w:w="0" w:type="auto"/>
            <w:hideMark/>
          </w:tcPr>
          <w:p w14:paraId="21076FC4"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14:paraId="355787EC"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7A063AC7"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17.52</w:t>
            </w:r>
          </w:p>
        </w:tc>
        <w:tc>
          <w:tcPr>
            <w:tcW w:w="0" w:type="auto"/>
            <w:hideMark/>
          </w:tcPr>
          <w:p w14:paraId="5C09E086"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14:paraId="01F754D1"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087D8B21"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534F231E"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1E03143A"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772BB38F"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62946185"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716E0CCC"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25EDD404" w14:textId="77777777"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Alignment_Star</w:t>
            </w:r>
            <w:proofErr w:type="spellEnd"/>
          </w:p>
        </w:tc>
        <w:tc>
          <w:tcPr>
            <w:tcW w:w="0" w:type="auto"/>
            <w:hideMark/>
          </w:tcPr>
          <w:p w14:paraId="2FEB5221"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14:paraId="3F23C3E6" w14:textId="77777777" w:rsidTr="007F6DFC">
        <w:tc>
          <w:tcPr>
            <w:tcW w:w="0" w:type="auto"/>
            <w:hideMark/>
          </w:tcPr>
          <w:p w14:paraId="1C4F6BFE" w14:textId="77777777"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1</w:t>
            </w:r>
          </w:p>
        </w:tc>
        <w:tc>
          <w:tcPr>
            <w:tcW w:w="0" w:type="auto"/>
            <w:hideMark/>
          </w:tcPr>
          <w:p w14:paraId="2DEEC392"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c>
          <w:tcPr>
            <w:tcW w:w="0" w:type="auto"/>
            <w:hideMark/>
          </w:tcPr>
          <w:p w14:paraId="3BD178C7"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N2419-D6 ...</w:t>
            </w:r>
          </w:p>
        </w:tc>
        <w:tc>
          <w:tcPr>
            <w:tcW w:w="0" w:type="auto"/>
            <w:hideMark/>
          </w:tcPr>
          <w:p w14:paraId="6E1341BB"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114.584450</w:t>
            </w:r>
          </w:p>
        </w:tc>
        <w:tc>
          <w:tcPr>
            <w:tcW w:w="0" w:type="auto"/>
            <w:hideMark/>
          </w:tcPr>
          <w:p w14:paraId="73CDA229"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38.953953</w:t>
            </w:r>
          </w:p>
        </w:tc>
        <w:tc>
          <w:tcPr>
            <w:tcW w:w="0" w:type="auto"/>
            <w:hideMark/>
          </w:tcPr>
          <w:p w14:paraId="32D2E938" w14:textId="77777777" w:rsidR="00867945" w:rsidRPr="006B064D" w:rsidRDefault="00867945" w:rsidP="00867945">
            <w:pPr>
              <w:rPr>
                <w:rFonts w:eastAsia="Times New Roman" w:cs="Courier New"/>
                <w:sz w:val="12"/>
                <w:szCs w:val="24"/>
              </w:rPr>
            </w:pPr>
          </w:p>
        </w:tc>
        <w:tc>
          <w:tcPr>
            <w:tcW w:w="0" w:type="auto"/>
            <w:hideMark/>
          </w:tcPr>
          <w:p w14:paraId="6049D997"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14:paraId="0C2D644E"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446DADC5"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17.27</w:t>
            </w:r>
          </w:p>
        </w:tc>
        <w:tc>
          <w:tcPr>
            <w:tcW w:w="0" w:type="auto"/>
            <w:hideMark/>
          </w:tcPr>
          <w:p w14:paraId="3EB04990"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14:paraId="0C0301D7"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6A6A577D"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0CAB5411"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60.0</w:t>
            </w:r>
          </w:p>
        </w:tc>
        <w:tc>
          <w:tcPr>
            <w:tcW w:w="0" w:type="auto"/>
            <w:hideMark/>
          </w:tcPr>
          <w:p w14:paraId="23C4DB1B"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521666DC"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4074EDC6"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60D29553"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09B78D89" w14:textId="77777777"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Program_Target</w:t>
            </w:r>
            <w:proofErr w:type="spellEnd"/>
          </w:p>
        </w:tc>
        <w:tc>
          <w:tcPr>
            <w:tcW w:w="0" w:type="auto"/>
            <w:hideMark/>
          </w:tcPr>
          <w:p w14:paraId="61BD8853"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14:paraId="55F227FF" w14:textId="77777777" w:rsidTr="007F6DFC">
        <w:tc>
          <w:tcPr>
            <w:tcW w:w="0" w:type="auto"/>
            <w:hideMark/>
          </w:tcPr>
          <w:p w14:paraId="5A1F3009" w14:textId="77777777"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2</w:t>
            </w:r>
          </w:p>
        </w:tc>
        <w:tc>
          <w:tcPr>
            <w:tcW w:w="0" w:type="auto"/>
            <w:hideMark/>
          </w:tcPr>
          <w:p w14:paraId="7982AF2B"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2</w:t>
            </w:r>
          </w:p>
        </w:tc>
        <w:tc>
          <w:tcPr>
            <w:tcW w:w="0" w:type="auto"/>
            <w:hideMark/>
          </w:tcPr>
          <w:p w14:paraId="25870606"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N2419-S1000 ...</w:t>
            </w:r>
          </w:p>
        </w:tc>
        <w:tc>
          <w:tcPr>
            <w:tcW w:w="0" w:type="auto"/>
            <w:hideMark/>
          </w:tcPr>
          <w:p w14:paraId="47FEE254"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114.543467</w:t>
            </w:r>
          </w:p>
        </w:tc>
        <w:tc>
          <w:tcPr>
            <w:tcW w:w="0" w:type="auto"/>
            <w:hideMark/>
          </w:tcPr>
          <w:p w14:paraId="183D9BAA"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38.910525</w:t>
            </w:r>
          </w:p>
        </w:tc>
        <w:tc>
          <w:tcPr>
            <w:tcW w:w="0" w:type="auto"/>
            <w:hideMark/>
          </w:tcPr>
          <w:p w14:paraId="0E8998DC" w14:textId="77777777" w:rsidR="00867945" w:rsidRPr="006B064D" w:rsidRDefault="00867945" w:rsidP="00867945">
            <w:pPr>
              <w:rPr>
                <w:rFonts w:eastAsia="Times New Roman" w:cs="Courier New"/>
                <w:sz w:val="12"/>
                <w:szCs w:val="24"/>
              </w:rPr>
            </w:pPr>
          </w:p>
        </w:tc>
        <w:tc>
          <w:tcPr>
            <w:tcW w:w="0" w:type="auto"/>
            <w:hideMark/>
          </w:tcPr>
          <w:p w14:paraId="4FB9EA11"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14:paraId="2A556638"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293F363B"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20.86</w:t>
            </w:r>
          </w:p>
        </w:tc>
        <w:tc>
          <w:tcPr>
            <w:tcW w:w="0" w:type="auto"/>
            <w:hideMark/>
          </w:tcPr>
          <w:p w14:paraId="79103EA3"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14:paraId="7F3FDECF"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5053A51B"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33F1EB07"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60.0</w:t>
            </w:r>
          </w:p>
        </w:tc>
        <w:tc>
          <w:tcPr>
            <w:tcW w:w="0" w:type="auto"/>
            <w:hideMark/>
          </w:tcPr>
          <w:p w14:paraId="62D24CCC"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38D92579"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7D7F53FE"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18C62A97"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055CAB51" w14:textId="77777777"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Program_Target</w:t>
            </w:r>
            <w:proofErr w:type="spellEnd"/>
          </w:p>
        </w:tc>
        <w:tc>
          <w:tcPr>
            <w:tcW w:w="0" w:type="auto"/>
            <w:hideMark/>
          </w:tcPr>
          <w:p w14:paraId="4F24E857"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14:paraId="0CFBF288" w14:textId="77777777" w:rsidTr="007F6DFC">
        <w:tc>
          <w:tcPr>
            <w:tcW w:w="0" w:type="auto"/>
            <w:hideMark/>
          </w:tcPr>
          <w:p w14:paraId="45F54C09" w14:textId="77777777"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3</w:t>
            </w:r>
          </w:p>
        </w:tc>
        <w:tc>
          <w:tcPr>
            <w:tcW w:w="0" w:type="auto"/>
            <w:hideMark/>
          </w:tcPr>
          <w:p w14:paraId="6E72CC69"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3</w:t>
            </w:r>
          </w:p>
        </w:tc>
        <w:tc>
          <w:tcPr>
            <w:tcW w:w="0" w:type="auto"/>
            <w:hideMark/>
          </w:tcPr>
          <w:p w14:paraId="4518BB80"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N2419-S1004 ...</w:t>
            </w:r>
          </w:p>
        </w:tc>
        <w:tc>
          <w:tcPr>
            <w:tcW w:w="0" w:type="auto"/>
            <w:hideMark/>
          </w:tcPr>
          <w:p w14:paraId="60DDF1F1"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114.543871</w:t>
            </w:r>
          </w:p>
        </w:tc>
        <w:tc>
          <w:tcPr>
            <w:tcW w:w="0" w:type="auto"/>
            <w:hideMark/>
          </w:tcPr>
          <w:p w14:paraId="3D979F97"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38.870425</w:t>
            </w:r>
          </w:p>
        </w:tc>
        <w:tc>
          <w:tcPr>
            <w:tcW w:w="0" w:type="auto"/>
            <w:hideMark/>
          </w:tcPr>
          <w:p w14:paraId="7CD2330D" w14:textId="77777777" w:rsidR="00867945" w:rsidRPr="006B064D" w:rsidRDefault="00867945" w:rsidP="00867945">
            <w:pPr>
              <w:rPr>
                <w:rFonts w:eastAsia="Times New Roman" w:cs="Courier New"/>
                <w:sz w:val="12"/>
                <w:szCs w:val="24"/>
              </w:rPr>
            </w:pPr>
          </w:p>
        </w:tc>
        <w:tc>
          <w:tcPr>
            <w:tcW w:w="0" w:type="auto"/>
            <w:hideMark/>
          </w:tcPr>
          <w:p w14:paraId="26FD79B4"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14:paraId="6532AB28"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63DD0348"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16.59</w:t>
            </w:r>
          </w:p>
        </w:tc>
        <w:tc>
          <w:tcPr>
            <w:tcW w:w="0" w:type="auto"/>
            <w:hideMark/>
          </w:tcPr>
          <w:p w14:paraId="30D3D49F"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14:paraId="4990AE14"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4E7318B2"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30873FEE"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60.0</w:t>
            </w:r>
          </w:p>
        </w:tc>
        <w:tc>
          <w:tcPr>
            <w:tcW w:w="0" w:type="auto"/>
            <w:hideMark/>
          </w:tcPr>
          <w:p w14:paraId="4FAC4A14"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1FA2B915"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40A32FF9"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4F743906"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38BC85A7" w14:textId="77777777"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Program_Target</w:t>
            </w:r>
            <w:proofErr w:type="spellEnd"/>
          </w:p>
        </w:tc>
        <w:tc>
          <w:tcPr>
            <w:tcW w:w="0" w:type="auto"/>
            <w:hideMark/>
          </w:tcPr>
          <w:p w14:paraId="336035C7"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14:paraId="74A45B15" w14:textId="77777777" w:rsidTr="007F6DFC">
        <w:tc>
          <w:tcPr>
            <w:tcW w:w="0" w:type="auto"/>
            <w:hideMark/>
          </w:tcPr>
          <w:p w14:paraId="3893F9B6" w14:textId="77777777"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4</w:t>
            </w:r>
          </w:p>
        </w:tc>
        <w:tc>
          <w:tcPr>
            <w:tcW w:w="0" w:type="auto"/>
            <w:hideMark/>
          </w:tcPr>
          <w:p w14:paraId="1FDF9EB3"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4</w:t>
            </w:r>
          </w:p>
        </w:tc>
        <w:tc>
          <w:tcPr>
            <w:tcW w:w="0" w:type="auto"/>
            <w:hideMark/>
          </w:tcPr>
          <w:p w14:paraId="60D7FBDD"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N2419-S1007 ...</w:t>
            </w:r>
          </w:p>
        </w:tc>
        <w:tc>
          <w:tcPr>
            <w:tcW w:w="0" w:type="auto"/>
            <w:hideMark/>
          </w:tcPr>
          <w:p w14:paraId="58E62806"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114.544088</w:t>
            </w:r>
          </w:p>
        </w:tc>
        <w:tc>
          <w:tcPr>
            <w:tcW w:w="0" w:type="auto"/>
            <w:hideMark/>
          </w:tcPr>
          <w:p w14:paraId="109A46C0"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38.854778</w:t>
            </w:r>
          </w:p>
        </w:tc>
        <w:tc>
          <w:tcPr>
            <w:tcW w:w="0" w:type="auto"/>
            <w:hideMark/>
          </w:tcPr>
          <w:p w14:paraId="0998DBB1" w14:textId="77777777" w:rsidR="00867945" w:rsidRPr="006B064D" w:rsidRDefault="00867945" w:rsidP="00867945">
            <w:pPr>
              <w:rPr>
                <w:rFonts w:eastAsia="Times New Roman" w:cs="Courier New"/>
                <w:sz w:val="12"/>
                <w:szCs w:val="24"/>
              </w:rPr>
            </w:pPr>
          </w:p>
        </w:tc>
        <w:tc>
          <w:tcPr>
            <w:tcW w:w="0" w:type="auto"/>
            <w:hideMark/>
          </w:tcPr>
          <w:p w14:paraId="4830C1A8"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14:paraId="11823841"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4BB4D082"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18.78</w:t>
            </w:r>
          </w:p>
        </w:tc>
        <w:tc>
          <w:tcPr>
            <w:tcW w:w="0" w:type="auto"/>
            <w:hideMark/>
          </w:tcPr>
          <w:p w14:paraId="72AFDC39"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14:paraId="5FA05E1B"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26472520"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12680502"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60.0</w:t>
            </w:r>
          </w:p>
        </w:tc>
        <w:tc>
          <w:tcPr>
            <w:tcW w:w="0" w:type="auto"/>
            <w:hideMark/>
          </w:tcPr>
          <w:p w14:paraId="3B94E309"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59D6AAC8"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1B62A4AF"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325481E0"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14:paraId="6F073FF8" w14:textId="77777777"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Program_Target</w:t>
            </w:r>
            <w:proofErr w:type="spellEnd"/>
          </w:p>
        </w:tc>
        <w:tc>
          <w:tcPr>
            <w:tcW w:w="0" w:type="auto"/>
            <w:hideMark/>
          </w:tcPr>
          <w:p w14:paraId="042E05E2" w14:textId="77777777"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14:paraId="0F8098A0" w14:textId="77777777" w:rsidTr="007F6DFC">
        <w:tc>
          <w:tcPr>
            <w:tcW w:w="0" w:type="auto"/>
          </w:tcPr>
          <w:p w14:paraId="6047265E" w14:textId="77777777" w:rsidR="00867945" w:rsidRPr="006B064D" w:rsidRDefault="00867945" w:rsidP="00867945">
            <w:pPr>
              <w:jc w:val="center"/>
              <w:rPr>
                <w:rFonts w:eastAsia="Times New Roman" w:cs="Courier New"/>
                <w:b/>
                <w:bCs/>
                <w:sz w:val="12"/>
                <w:szCs w:val="24"/>
              </w:rPr>
            </w:pPr>
          </w:p>
        </w:tc>
        <w:tc>
          <w:tcPr>
            <w:tcW w:w="0" w:type="auto"/>
          </w:tcPr>
          <w:p w14:paraId="2497DA2A" w14:textId="77777777" w:rsidR="00867945" w:rsidRPr="006B064D" w:rsidRDefault="00867945" w:rsidP="00867945">
            <w:pPr>
              <w:rPr>
                <w:rFonts w:eastAsia="Times New Roman" w:cs="Courier New"/>
                <w:sz w:val="12"/>
                <w:szCs w:val="24"/>
              </w:rPr>
            </w:pPr>
            <w:r>
              <w:rPr>
                <w:rFonts w:eastAsia="Times New Roman" w:cs="Courier New"/>
                <w:sz w:val="12"/>
                <w:szCs w:val="24"/>
              </w:rPr>
              <w:t>…</w:t>
            </w:r>
          </w:p>
        </w:tc>
        <w:tc>
          <w:tcPr>
            <w:tcW w:w="0" w:type="auto"/>
          </w:tcPr>
          <w:p w14:paraId="709933F4" w14:textId="77777777" w:rsidR="00867945" w:rsidRPr="006B064D" w:rsidRDefault="00867945" w:rsidP="00867945">
            <w:pPr>
              <w:rPr>
                <w:rFonts w:eastAsia="Times New Roman" w:cs="Courier New"/>
                <w:sz w:val="12"/>
                <w:szCs w:val="24"/>
              </w:rPr>
            </w:pPr>
            <w:r>
              <w:rPr>
                <w:rFonts w:eastAsia="Times New Roman" w:cs="Courier New"/>
                <w:sz w:val="12"/>
                <w:szCs w:val="24"/>
              </w:rPr>
              <w:t>…</w:t>
            </w:r>
          </w:p>
        </w:tc>
        <w:tc>
          <w:tcPr>
            <w:tcW w:w="0" w:type="auto"/>
          </w:tcPr>
          <w:p w14:paraId="406B0868" w14:textId="77777777" w:rsidR="00867945" w:rsidRPr="006B064D" w:rsidRDefault="00867945" w:rsidP="00867945">
            <w:pPr>
              <w:rPr>
                <w:rFonts w:eastAsia="Times New Roman" w:cs="Courier New"/>
                <w:sz w:val="12"/>
                <w:szCs w:val="24"/>
              </w:rPr>
            </w:pPr>
            <w:r>
              <w:rPr>
                <w:rFonts w:eastAsia="Times New Roman" w:cs="Courier New"/>
                <w:sz w:val="12"/>
                <w:szCs w:val="24"/>
              </w:rPr>
              <w:t>…</w:t>
            </w:r>
          </w:p>
        </w:tc>
        <w:tc>
          <w:tcPr>
            <w:tcW w:w="0" w:type="auto"/>
          </w:tcPr>
          <w:p w14:paraId="652E65DB" w14:textId="77777777" w:rsidR="00867945" w:rsidRPr="006B064D" w:rsidRDefault="00867945" w:rsidP="00867945">
            <w:pPr>
              <w:rPr>
                <w:rFonts w:eastAsia="Times New Roman" w:cs="Courier New"/>
                <w:sz w:val="12"/>
                <w:szCs w:val="24"/>
              </w:rPr>
            </w:pPr>
            <w:r>
              <w:rPr>
                <w:rFonts w:eastAsia="Times New Roman" w:cs="Courier New"/>
                <w:sz w:val="12"/>
                <w:szCs w:val="24"/>
              </w:rPr>
              <w:t>…</w:t>
            </w:r>
          </w:p>
        </w:tc>
        <w:tc>
          <w:tcPr>
            <w:tcW w:w="0" w:type="auto"/>
          </w:tcPr>
          <w:p w14:paraId="400667DD" w14:textId="77777777" w:rsidR="00867945" w:rsidRPr="006B064D" w:rsidRDefault="00867945" w:rsidP="00867945">
            <w:pPr>
              <w:rPr>
                <w:rFonts w:eastAsia="Times New Roman" w:cs="Courier New"/>
                <w:sz w:val="12"/>
                <w:szCs w:val="24"/>
              </w:rPr>
            </w:pPr>
          </w:p>
        </w:tc>
        <w:tc>
          <w:tcPr>
            <w:tcW w:w="0" w:type="auto"/>
          </w:tcPr>
          <w:p w14:paraId="50CB52F0" w14:textId="77777777" w:rsidR="00867945" w:rsidRPr="006B064D" w:rsidRDefault="00867945" w:rsidP="00867945">
            <w:pPr>
              <w:rPr>
                <w:rFonts w:eastAsia="Times New Roman" w:cs="Courier New"/>
                <w:sz w:val="12"/>
                <w:szCs w:val="24"/>
              </w:rPr>
            </w:pPr>
          </w:p>
        </w:tc>
        <w:tc>
          <w:tcPr>
            <w:tcW w:w="0" w:type="auto"/>
          </w:tcPr>
          <w:p w14:paraId="2339B03C" w14:textId="77777777" w:rsidR="00867945" w:rsidRPr="006B064D" w:rsidRDefault="00867945" w:rsidP="00867945">
            <w:pPr>
              <w:rPr>
                <w:rFonts w:eastAsia="Times New Roman" w:cs="Courier New"/>
                <w:sz w:val="12"/>
                <w:szCs w:val="24"/>
              </w:rPr>
            </w:pPr>
          </w:p>
        </w:tc>
        <w:tc>
          <w:tcPr>
            <w:tcW w:w="0" w:type="auto"/>
          </w:tcPr>
          <w:p w14:paraId="772AA89D" w14:textId="77777777" w:rsidR="00867945" w:rsidRPr="006B064D" w:rsidRDefault="00867945" w:rsidP="00867945">
            <w:pPr>
              <w:rPr>
                <w:rFonts w:eastAsia="Times New Roman" w:cs="Courier New"/>
                <w:sz w:val="12"/>
                <w:szCs w:val="24"/>
              </w:rPr>
            </w:pPr>
          </w:p>
        </w:tc>
        <w:tc>
          <w:tcPr>
            <w:tcW w:w="0" w:type="auto"/>
          </w:tcPr>
          <w:p w14:paraId="3A937F6E" w14:textId="77777777" w:rsidR="00867945" w:rsidRPr="006B064D" w:rsidRDefault="00867945" w:rsidP="00867945">
            <w:pPr>
              <w:rPr>
                <w:rFonts w:eastAsia="Times New Roman" w:cs="Courier New"/>
                <w:sz w:val="12"/>
                <w:szCs w:val="24"/>
              </w:rPr>
            </w:pPr>
          </w:p>
        </w:tc>
        <w:tc>
          <w:tcPr>
            <w:tcW w:w="0" w:type="auto"/>
          </w:tcPr>
          <w:p w14:paraId="478C641F" w14:textId="77777777" w:rsidR="00867945" w:rsidRPr="006B064D" w:rsidRDefault="00867945" w:rsidP="00867945">
            <w:pPr>
              <w:rPr>
                <w:rFonts w:eastAsia="Times New Roman" w:cs="Courier New"/>
                <w:sz w:val="12"/>
                <w:szCs w:val="24"/>
              </w:rPr>
            </w:pPr>
          </w:p>
        </w:tc>
        <w:tc>
          <w:tcPr>
            <w:tcW w:w="0" w:type="auto"/>
          </w:tcPr>
          <w:p w14:paraId="6FE9C5D6" w14:textId="77777777" w:rsidR="00867945" w:rsidRPr="006B064D" w:rsidRDefault="00867945" w:rsidP="00867945">
            <w:pPr>
              <w:rPr>
                <w:rFonts w:eastAsia="Times New Roman" w:cs="Courier New"/>
                <w:sz w:val="12"/>
                <w:szCs w:val="24"/>
              </w:rPr>
            </w:pPr>
          </w:p>
        </w:tc>
        <w:tc>
          <w:tcPr>
            <w:tcW w:w="0" w:type="auto"/>
          </w:tcPr>
          <w:p w14:paraId="76579501" w14:textId="77777777" w:rsidR="00867945" w:rsidRPr="006B064D" w:rsidRDefault="00867945" w:rsidP="00867945">
            <w:pPr>
              <w:rPr>
                <w:rFonts w:eastAsia="Times New Roman" w:cs="Courier New"/>
                <w:sz w:val="12"/>
                <w:szCs w:val="24"/>
              </w:rPr>
            </w:pPr>
          </w:p>
        </w:tc>
        <w:tc>
          <w:tcPr>
            <w:tcW w:w="0" w:type="auto"/>
          </w:tcPr>
          <w:p w14:paraId="18FC47B8" w14:textId="77777777" w:rsidR="00867945" w:rsidRPr="006B064D" w:rsidRDefault="00867945" w:rsidP="00867945">
            <w:pPr>
              <w:rPr>
                <w:rFonts w:eastAsia="Times New Roman" w:cs="Courier New"/>
                <w:sz w:val="12"/>
                <w:szCs w:val="24"/>
              </w:rPr>
            </w:pPr>
          </w:p>
        </w:tc>
        <w:tc>
          <w:tcPr>
            <w:tcW w:w="0" w:type="auto"/>
          </w:tcPr>
          <w:p w14:paraId="2158172B" w14:textId="77777777" w:rsidR="00867945" w:rsidRPr="006B064D" w:rsidRDefault="00867945" w:rsidP="00867945">
            <w:pPr>
              <w:rPr>
                <w:rFonts w:eastAsia="Times New Roman" w:cs="Courier New"/>
                <w:sz w:val="12"/>
                <w:szCs w:val="24"/>
              </w:rPr>
            </w:pPr>
          </w:p>
        </w:tc>
        <w:tc>
          <w:tcPr>
            <w:tcW w:w="0" w:type="auto"/>
          </w:tcPr>
          <w:p w14:paraId="4B7D7E60" w14:textId="77777777" w:rsidR="00867945" w:rsidRPr="006B064D" w:rsidRDefault="00867945" w:rsidP="00867945">
            <w:pPr>
              <w:rPr>
                <w:rFonts w:eastAsia="Times New Roman" w:cs="Courier New"/>
                <w:sz w:val="12"/>
                <w:szCs w:val="24"/>
              </w:rPr>
            </w:pPr>
          </w:p>
        </w:tc>
        <w:tc>
          <w:tcPr>
            <w:tcW w:w="0" w:type="auto"/>
          </w:tcPr>
          <w:p w14:paraId="2865F3BB" w14:textId="77777777" w:rsidR="00867945" w:rsidRPr="006B064D" w:rsidRDefault="00867945" w:rsidP="00867945">
            <w:pPr>
              <w:rPr>
                <w:rFonts w:eastAsia="Times New Roman" w:cs="Courier New"/>
                <w:sz w:val="12"/>
                <w:szCs w:val="24"/>
              </w:rPr>
            </w:pPr>
          </w:p>
        </w:tc>
        <w:tc>
          <w:tcPr>
            <w:tcW w:w="0" w:type="auto"/>
          </w:tcPr>
          <w:p w14:paraId="6A441204" w14:textId="77777777" w:rsidR="00867945" w:rsidRPr="006B064D" w:rsidRDefault="00867945" w:rsidP="00867945">
            <w:pPr>
              <w:rPr>
                <w:rFonts w:eastAsia="Times New Roman" w:cs="Courier New"/>
                <w:sz w:val="12"/>
                <w:szCs w:val="24"/>
              </w:rPr>
            </w:pPr>
          </w:p>
        </w:tc>
        <w:tc>
          <w:tcPr>
            <w:tcW w:w="0" w:type="auto"/>
          </w:tcPr>
          <w:p w14:paraId="50740F6D" w14:textId="77777777" w:rsidR="00867945" w:rsidRPr="006B064D" w:rsidRDefault="00867945" w:rsidP="00867945">
            <w:pPr>
              <w:rPr>
                <w:rFonts w:eastAsia="Times New Roman" w:cs="Courier New"/>
                <w:sz w:val="12"/>
                <w:szCs w:val="24"/>
              </w:rPr>
            </w:pPr>
          </w:p>
        </w:tc>
      </w:tr>
    </w:tbl>
    <w:p w14:paraId="536BE54D" w14:textId="77777777" w:rsidR="00867945" w:rsidRDefault="00867945" w:rsidP="00867945"/>
    <w:p w14:paraId="6D489722" w14:textId="77777777"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CatFiles</w:t>
      </w:r>
      <w:proofErr w:type="spellEnd"/>
    </w:p>
    <w:tbl>
      <w:tblPr>
        <w:tblStyle w:val="TableGrid"/>
        <w:tblW w:w="0" w:type="auto"/>
        <w:tblLook w:val="04A0" w:firstRow="1" w:lastRow="0" w:firstColumn="1" w:lastColumn="0" w:noHBand="0" w:noVBand="1"/>
      </w:tblPr>
      <w:tblGrid>
        <w:gridCol w:w="1461"/>
        <w:gridCol w:w="6117"/>
        <w:gridCol w:w="1620"/>
      </w:tblGrid>
      <w:tr w:rsidR="00867945" w:rsidRPr="00950C9B" w14:paraId="4A35FAD7" w14:textId="77777777" w:rsidTr="007F6DFC">
        <w:tc>
          <w:tcPr>
            <w:tcW w:w="0" w:type="auto"/>
            <w:shd w:val="clear" w:color="auto" w:fill="EEECE1" w:themeFill="background2"/>
            <w:hideMark/>
          </w:tcPr>
          <w:p w14:paraId="14DADD3A"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117" w:type="dxa"/>
            <w:shd w:val="clear" w:color="auto" w:fill="EEECE1" w:themeFill="background2"/>
            <w:hideMark/>
          </w:tcPr>
          <w:p w14:paraId="2B65C6E0"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620" w:type="dxa"/>
            <w:shd w:val="clear" w:color="auto" w:fill="EEECE1" w:themeFill="background2"/>
            <w:hideMark/>
          </w:tcPr>
          <w:p w14:paraId="7A8B39D1"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p>
        </w:tc>
      </w:tr>
      <w:tr w:rsidR="00867945" w:rsidRPr="00950C9B" w14:paraId="4430BF54" w14:textId="77777777" w:rsidTr="007F6DFC">
        <w:tc>
          <w:tcPr>
            <w:tcW w:w="0" w:type="auto"/>
            <w:hideMark/>
          </w:tcPr>
          <w:p w14:paraId="13E4E3F3"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CatFilePK</w:t>
            </w:r>
            <w:proofErr w:type="spellEnd"/>
          </w:p>
        </w:tc>
        <w:tc>
          <w:tcPr>
            <w:tcW w:w="6117" w:type="dxa"/>
            <w:hideMark/>
          </w:tcPr>
          <w:p w14:paraId="4F098C96"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620" w:type="dxa"/>
            <w:hideMark/>
          </w:tcPr>
          <w:p w14:paraId="3C632FE2"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14:paraId="590E8E42" w14:textId="77777777" w:rsidTr="007F6DFC">
        <w:tc>
          <w:tcPr>
            <w:tcW w:w="0" w:type="auto"/>
            <w:hideMark/>
          </w:tcPr>
          <w:p w14:paraId="1D28C545"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CatFileName</w:t>
            </w:r>
            <w:proofErr w:type="spellEnd"/>
          </w:p>
        </w:tc>
        <w:tc>
          <w:tcPr>
            <w:tcW w:w="6117" w:type="dxa"/>
            <w:hideMark/>
          </w:tcPr>
          <w:p w14:paraId="4024B40B"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620" w:type="dxa"/>
            <w:hideMark/>
          </w:tcPr>
          <w:p w14:paraId="5B1BEAE1"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bl>
    <w:p w14:paraId="1E744F9F" w14:textId="77777777" w:rsidR="00867945" w:rsidRDefault="00867945" w:rsidP="00867945"/>
    <w:p w14:paraId="6F1F51D6" w14:textId="77777777" w:rsidR="00867945" w:rsidRDefault="00867945" w:rsidP="00867945">
      <w:r>
        <w:t>Example:</w:t>
      </w:r>
    </w:p>
    <w:tbl>
      <w:tblPr>
        <w:tblStyle w:val="TableGrid"/>
        <w:tblW w:w="0" w:type="auto"/>
        <w:tblLook w:val="04A0" w:firstRow="1" w:lastRow="0" w:firstColumn="1" w:lastColumn="0" w:noHBand="0" w:noVBand="1"/>
      </w:tblPr>
      <w:tblGrid>
        <w:gridCol w:w="308"/>
        <w:gridCol w:w="919"/>
        <w:gridCol w:w="1169"/>
      </w:tblGrid>
      <w:tr w:rsidR="00867945" w:rsidRPr="006B064D" w14:paraId="1D90D0A0" w14:textId="77777777" w:rsidTr="007F6DFC">
        <w:tc>
          <w:tcPr>
            <w:tcW w:w="0" w:type="auto"/>
            <w:shd w:val="clear" w:color="auto" w:fill="EEECE1" w:themeFill="background2"/>
            <w:hideMark/>
          </w:tcPr>
          <w:p w14:paraId="1F937F19" w14:textId="77777777" w:rsidR="00867945" w:rsidRPr="006B064D" w:rsidRDefault="00867945" w:rsidP="00867945">
            <w:pPr>
              <w:pStyle w:val="NoSpacing"/>
              <w:rPr>
                <w:b/>
                <w:sz w:val="18"/>
              </w:rPr>
            </w:pPr>
          </w:p>
        </w:tc>
        <w:tc>
          <w:tcPr>
            <w:tcW w:w="0" w:type="auto"/>
            <w:shd w:val="clear" w:color="auto" w:fill="EEECE1" w:themeFill="background2"/>
            <w:hideMark/>
          </w:tcPr>
          <w:p w14:paraId="787F9B66" w14:textId="77777777" w:rsidR="00867945" w:rsidRPr="006B064D" w:rsidRDefault="00867945" w:rsidP="00867945">
            <w:pPr>
              <w:pStyle w:val="NoSpacing"/>
              <w:rPr>
                <w:b/>
                <w:sz w:val="18"/>
              </w:rPr>
            </w:pPr>
            <w:proofErr w:type="spellStart"/>
            <w:r w:rsidRPr="006B064D">
              <w:rPr>
                <w:b/>
                <w:sz w:val="18"/>
              </w:rPr>
              <w:t>CatFilePK</w:t>
            </w:r>
            <w:proofErr w:type="spellEnd"/>
          </w:p>
        </w:tc>
        <w:tc>
          <w:tcPr>
            <w:tcW w:w="0" w:type="auto"/>
            <w:shd w:val="clear" w:color="auto" w:fill="EEECE1" w:themeFill="background2"/>
            <w:hideMark/>
          </w:tcPr>
          <w:p w14:paraId="52799688" w14:textId="77777777" w:rsidR="00867945" w:rsidRPr="006B064D" w:rsidRDefault="00867945" w:rsidP="00867945">
            <w:pPr>
              <w:pStyle w:val="NoSpacing"/>
              <w:rPr>
                <w:b/>
                <w:sz w:val="18"/>
              </w:rPr>
            </w:pPr>
            <w:proofErr w:type="spellStart"/>
            <w:r w:rsidRPr="006B064D">
              <w:rPr>
                <w:b/>
                <w:sz w:val="18"/>
              </w:rPr>
              <w:t>CatFileName</w:t>
            </w:r>
            <w:proofErr w:type="spellEnd"/>
          </w:p>
        </w:tc>
      </w:tr>
      <w:tr w:rsidR="00867945" w:rsidRPr="006B064D" w14:paraId="416A5F42" w14:textId="77777777" w:rsidTr="007F6DFC">
        <w:tc>
          <w:tcPr>
            <w:tcW w:w="0" w:type="auto"/>
            <w:hideMark/>
          </w:tcPr>
          <w:p w14:paraId="57A04F35" w14:textId="77777777" w:rsidR="00867945" w:rsidRPr="006B064D" w:rsidRDefault="00867945" w:rsidP="00867945">
            <w:pPr>
              <w:pStyle w:val="NoSpacing"/>
              <w:rPr>
                <w:sz w:val="18"/>
              </w:rPr>
            </w:pPr>
            <w:r w:rsidRPr="006B064D">
              <w:rPr>
                <w:sz w:val="18"/>
              </w:rPr>
              <w:t>0</w:t>
            </w:r>
          </w:p>
        </w:tc>
        <w:tc>
          <w:tcPr>
            <w:tcW w:w="0" w:type="auto"/>
            <w:hideMark/>
          </w:tcPr>
          <w:p w14:paraId="3C0B903A" w14:textId="77777777" w:rsidR="00867945" w:rsidRPr="006B064D" w:rsidRDefault="00867945" w:rsidP="00867945">
            <w:pPr>
              <w:pStyle w:val="NoSpacing"/>
              <w:rPr>
                <w:sz w:val="18"/>
              </w:rPr>
            </w:pPr>
            <w:r w:rsidRPr="006B064D">
              <w:rPr>
                <w:sz w:val="18"/>
              </w:rPr>
              <w:t>1</w:t>
            </w:r>
          </w:p>
        </w:tc>
        <w:tc>
          <w:tcPr>
            <w:tcW w:w="0" w:type="auto"/>
            <w:hideMark/>
          </w:tcPr>
          <w:p w14:paraId="22A8D119" w14:textId="77777777" w:rsidR="00867945" w:rsidRPr="006B064D" w:rsidRDefault="00867945" w:rsidP="00867945">
            <w:pPr>
              <w:pStyle w:val="NoSpacing"/>
              <w:rPr>
                <w:sz w:val="18"/>
              </w:rPr>
            </w:pPr>
            <w:r w:rsidRPr="006B064D">
              <w:rPr>
                <w:sz w:val="18"/>
              </w:rPr>
              <w:t>INDEF ...</w:t>
            </w:r>
          </w:p>
        </w:tc>
      </w:tr>
    </w:tbl>
    <w:p w14:paraId="28D54324" w14:textId="77777777" w:rsidR="00867945" w:rsidRDefault="00867945" w:rsidP="00867945"/>
    <w:p w14:paraId="187D7F97" w14:textId="77777777"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MaskDesign</w:t>
      </w:r>
      <w:proofErr w:type="spellEnd"/>
    </w:p>
    <w:tbl>
      <w:tblPr>
        <w:tblStyle w:val="TableGrid"/>
        <w:tblW w:w="0" w:type="auto"/>
        <w:tblLook w:val="04A0" w:firstRow="1" w:lastRow="0" w:firstColumn="1" w:lastColumn="0" w:noHBand="0" w:noVBand="1"/>
      </w:tblPr>
      <w:tblGrid>
        <w:gridCol w:w="1266"/>
        <w:gridCol w:w="6312"/>
        <w:gridCol w:w="1530"/>
      </w:tblGrid>
      <w:tr w:rsidR="00867945" w:rsidRPr="00950C9B" w14:paraId="29D28C98" w14:textId="77777777" w:rsidTr="007F6DFC">
        <w:tc>
          <w:tcPr>
            <w:tcW w:w="0" w:type="auto"/>
            <w:shd w:val="clear" w:color="auto" w:fill="EEECE1" w:themeFill="background2"/>
            <w:hideMark/>
          </w:tcPr>
          <w:p w14:paraId="21949096" w14:textId="77777777" w:rsidR="00867945" w:rsidRPr="00950C9B" w:rsidRDefault="00867945" w:rsidP="00867945">
            <w:pPr>
              <w:keepNext/>
              <w:keepLines/>
              <w:jc w:val="center"/>
              <w:rPr>
                <w:rFonts w:eastAsia="Times New Roman" w:cs="Times New Roman"/>
                <w:b/>
                <w:bCs/>
                <w:sz w:val="24"/>
                <w:szCs w:val="24"/>
              </w:rPr>
            </w:pPr>
            <w:r w:rsidRPr="00950C9B">
              <w:rPr>
                <w:rFonts w:eastAsia="Times New Roman" w:cs="Times New Roman"/>
                <w:b/>
                <w:bCs/>
                <w:sz w:val="24"/>
                <w:szCs w:val="24"/>
              </w:rPr>
              <w:t>Name</w:t>
            </w:r>
          </w:p>
        </w:tc>
        <w:tc>
          <w:tcPr>
            <w:tcW w:w="6312" w:type="dxa"/>
            <w:shd w:val="clear" w:color="auto" w:fill="EEECE1" w:themeFill="background2"/>
            <w:hideMark/>
          </w:tcPr>
          <w:p w14:paraId="5B7B7DF7" w14:textId="77777777" w:rsidR="00867945" w:rsidRPr="00950C9B" w:rsidRDefault="00867945" w:rsidP="00867945">
            <w:pPr>
              <w:keepNext/>
              <w:keepLines/>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14:paraId="2B9C64C4" w14:textId="77777777" w:rsidR="00867945" w:rsidRPr="00950C9B" w:rsidRDefault="00867945" w:rsidP="00867945">
            <w:pPr>
              <w:keepNext/>
              <w:keepLines/>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14:paraId="0313D59E" w14:textId="77777777" w:rsidTr="007F6DFC">
        <w:tc>
          <w:tcPr>
            <w:tcW w:w="0" w:type="auto"/>
            <w:hideMark/>
          </w:tcPr>
          <w:p w14:paraId="0D687173" w14:textId="77777777" w:rsidR="00867945" w:rsidRPr="00950C9B" w:rsidRDefault="00867945" w:rsidP="00867945">
            <w:pPr>
              <w:keepNext/>
              <w:keepLines/>
              <w:rPr>
                <w:rFonts w:eastAsia="Times New Roman" w:cs="Times New Roman"/>
                <w:sz w:val="24"/>
                <w:szCs w:val="24"/>
              </w:rPr>
            </w:pPr>
            <w:proofErr w:type="spellStart"/>
            <w:r w:rsidRPr="00950C9B">
              <w:rPr>
                <w:rFonts w:eastAsia="Times New Roman" w:cs="Times New Roman"/>
                <w:sz w:val="24"/>
                <w:szCs w:val="24"/>
              </w:rPr>
              <w:t>DesId</w:t>
            </w:r>
            <w:proofErr w:type="spellEnd"/>
          </w:p>
        </w:tc>
        <w:tc>
          <w:tcPr>
            <w:tcW w:w="6312" w:type="dxa"/>
            <w:hideMark/>
          </w:tcPr>
          <w:p w14:paraId="7AD4EE2A" w14:textId="77777777" w:rsidR="00867945" w:rsidRPr="00950C9B" w:rsidRDefault="00867945" w:rsidP="00867945">
            <w:pPr>
              <w:keepNext/>
              <w:keepLines/>
              <w:rPr>
                <w:rFonts w:eastAsia="Times New Roman" w:cs="Times New Roman"/>
                <w:sz w:val="24"/>
                <w:szCs w:val="24"/>
              </w:rPr>
            </w:pPr>
            <w:r>
              <w:rPr>
                <w:rFonts w:eastAsia="Times New Roman" w:cs="Times New Roman"/>
                <w:sz w:val="24"/>
                <w:szCs w:val="24"/>
              </w:rPr>
              <w:t>A number identifying this mask</w:t>
            </w:r>
          </w:p>
        </w:tc>
        <w:tc>
          <w:tcPr>
            <w:tcW w:w="1530" w:type="dxa"/>
          </w:tcPr>
          <w:p w14:paraId="55C1B399" w14:textId="77777777" w:rsidR="00867945" w:rsidRPr="00950C9B" w:rsidRDefault="00867945" w:rsidP="00867945">
            <w:pPr>
              <w:keepNext/>
              <w:keepLines/>
              <w:rPr>
                <w:rFonts w:eastAsia="Times New Roman" w:cs="Times New Roman"/>
                <w:sz w:val="24"/>
                <w:szCs w:val="24"/>
              </w:rPr>
            </w:pPr>
            <w:r>
              <w:rPr>
                <w:rFonts w:eastAsia="Times New Roman" w:cs="Times New Roman"/>
                <w:sz w:val="24"/>
                <w:szCs w:val="24"/>
              </w:rPr>
              <w:t>integer</w:t>
            </w:r>
          </w:p>
        </w:tc>
      </w:tr>
      <w:tr w:rsidR="00867945" w:rsidRPr="00950C9B" w14:paraId="3ED08497" w14:textId="77777777" w:rsidTr="007F6DFC">
        <w:tc>
          <w:tcPr>
            <w:tcW w:w="0" w:type="auto"/>
            <w:hideMark/>
          </w:tcPr>
          <w:p w14:paraId="2AF6CA7E" w14:textId="77777777" w:rsidR="00867945" w:rsidRPr="00950C9B" w:rsidRDefault="00867945" w:rsidP="00867945">
            <w:pPr>
              <w:keepNext/>
              <w:keepLines/>
              <w:rPr>
                <w:rFonts w:eastAsia="Times New Roman" w:cs="Times New Roman"/>
                <w:sz w:val="24"/>
                <w:szCs w:val="24"/>
              </w:rPr>
            </w:pPr>
            <w:proofErr w:type="spellStart"/>
            <w:r w:rsidRPr="00950C9B">
              <w:rPr>
                <w:rFonts w:eastAsia="Times New Roman" w:cs="Times New Roman"/>
                <w:sz w:val="24"/>
                <w:szCs w:val="24"/>
              </w:rPr>
              <w:t>DesName</w:t>
            </w:r>
            <w:proofErr w:type="spellEnd"/>
          </w:p>
        </w:tc>
        <w:tc>
          <w:tcPr>
            <w:tcW w:w="6312" w:type="dxa"/>
            <w:hideMark/>
          </w:tcPr>
          <w:p w14:paraId="58C3112D" w14:textId="77777777" w:rsidR="00867945" w:rsidRPr="00950C9B" w:rsidRDefault="00867945" w:rsidP="00867945">
            <w:pPr>
              <w:keepNext/>
              <w:keepLines/>
              <w:rPr>
                <w:rFonts w:eastAsia="Times New Roman" w:cs="Times New Roman"/>
                <w:sz w:val="24"/>
                <w:szCs w:val="24"/>
              </w:rPr>
            </w:pPr>
            <w:r>
              <w:rPr>
                <w:rFonts w:eastAsia="Times New Roman" w:cs="Times New Roman"/>
                <w:sz w:val="24"/>
                <w:szCs w:val="24"/>
              </w:rPr>
              <w:t>Name of this mask</w:t>
            </w:r>
          </w:p>
        </w:tc>
        <w:tc>
          <w:tcPr>
            <w:tcW w:w="1530" w:type="dxa"/>
            <w:hideMark/>
          </w:tcPr>
          <w:p w14:paraId="4E76CE2D" w14:textId="77777777" w:rsidR="00867945" w:rsidRPr="00950C9B" w:rsidRDefault="00867945" w:rsidP="00867945">
            <w:pPr>
              <w:keepNext/>
              <w:keepLines/>
              <w:rPr>
                <w:rFonts w:eastAsia="Times New Roman" w:cs="Times New Roman"/>
                <w:sz w:val="24"/>
                <w:szCs w:val="24"/>
              </w:rPr>
            </w:pPr>
            <w:r>
              <w:rPr>
                <w:rFonts w:eastAsia="Times New Roman" w:cs="Times New Roman"/>
                <w:sz w:val="24"/>
                <w:szCs w:val="24"/>
              </w:rPr>
              <w:t>string</w:t>
            </w:r>
          </w:p>
        </w:tc>
      </w:tr>
      <w:tr w:rsidR="00867945" w:rsidRPr="00950C9B" w14:paraId="60AF1F4A" w14:textId="77777777" w:rsidTr="007F6DFC">
        <w:tc>
          <w:tcPr>
            <w:tcW w:w="0" w:type="auto"/>
            <w:hideMark/>
          </w:tcPr>
          <w:p w14:paraId="607B7270"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DesAuth</w:t>
            </w:r>
            <w:proofErr w:type="spellEnd"/>
          </w:p>
        </w:tc>
        <w:tc>
          <w:tcPr>
            <w:tcW w:w="6312" w:type="dxa"/>
            <w:hideMark/>
          </w:tcPr>
          <w:p w14:paraId="7AE22DDE" w14:textId="77777777"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Namer</w:t>
            </w:r>
            <w:proofErr w:type="spellEnd"/>
            <w:r>
              <w:rPr>
                <w:rFonts w:eastAsia="Times New Roman" w:cs="Times New Roman"/>
                <w:sz w:val="24"/>
                <w:szCs w:val="24"/>
              </w:rPr>
              <w:t xml:space="preserve"> of email of author</w:t>
            </w:r>
          </w:p>
        </w:tc>
        <w:tc>
          <w:tcPr>
            <w:tcW w:w="1530" w:type="dxa"/>
            <w:hideMark/>
          </w:tcPr>
          <w:p w14:paraId="52068F2A"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65E9CD88" w14:textId="77777777" w:rsidTr="007F6DFC">
        <w:tc>
          <w:tcPr>
            <w:tcW w:w="0" w:type="auto"/>
            <w:hideMark/>
          </w:tcPr>
          <w:p w14:paraId="39503C57"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DesCreat</w:t>
            </w:r>
            <w:proofErr w:type="spellEnd"/>
          </w:p>
        </w:tc>
        <w:tc>
          <w:tcPr>
            <w:tcW w:w="6312" w:type="dxa"/>
            <w:hideMark/>
          </w:tcPr>
          <w:p w14:paraId="5627A301" w14:textId="77777777" w:rsidR="00867945" w:rsidRPr="00950C9B" w:rsidRDefault="00867945" w:rsidP="00867945">
            <w:pPr>
              <w:rPr>
                <w:rFonts w:eastAsia="Times New Roman" w:cs="Times New Roman"/>
                <w:sz w:val="24"/>
                <w:szCs w:val="24"/>
              </w:rPr>
            </w:pPr>
            <w:r>
              <w:rPr>
                <w:rFonts w:eastAsia="Times New Roman" w:cs="Times New Roman"/>
                <w:sz w:val="24"/>
                <w:szCs w:val="24"/>
              </w:rPr>
              <w:t>Software used</w:t>
            </w:r>
          </w:p>
        </w:tc>
        <w:tc>
          <w:tcPr>
            <w:tcW w:w="1530" w:type="dxa"/>
            <w:hideMark/>
          </w:tcPr>
          <w:p w14:paraId="49A54F8E"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030530BE" w14:textId="77777777" w:rsidTr="007F6DFC">
        <w:tc>
          <w:tcPr>
            <w:tcW w:w="0" w:type="auto"/>
            <w:hideMark/>
          </w:tcPr>
          <w:p w14:paraId="557EB72B"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DesDate</w:t>
            </w:r>
            <w:proofErr w:type="spellEnd"/>
          </w:p>
        </w:tc>
        <w:tc>
          <w:tcPr>
            <w:tcW w:w="6312" w:type="dxa"/>
            <w:hideMark/>
          </w:tcPr>
          <w:p w14:paraId="7945C183" w14:textId="77777777" w:rsidR="00867945" w:rsidRPr="00950C9B" w:rsidRDefault="00867945" w:rsidP="00867945">
            <w:pPr>
              <w:rPr>
                <w:rFonts w:eastAsia="Times New Roman" w:cs="Times New Roman"/>
                <w:sz w:val="24"/>
                <w:szCs w:val="24"/>
              </w:rPr>
            </w:pPr>
            <w:r>
              <w:rPr>
                <w:rFonts w:eastAsia="Times New Roman" w:cs="Times New Roman"/>
                <w:sz w:val="24"/>
                <w:szCs w:val="24"/>
              </w:rPr>
              <w:t>Creation date</w:t>
            </w:r>
          </w:p>
        </w:tc>
        <w:tc>
          <w:tcPr>
            <w:tcW w:w="1530" w:type="dxa"/>
            <w:hideMark/>
          </w:tcPr>
          <w:p w14:paraId="041DB714" w14:textId="77777777" w:rsidR="00867945" w:rsidRPr="00950C9B" w:rsidRDefault="00867945" w:rsidP="00867945">
            <w:pPr>
              <w:rPr>
                <w:rFonts w:eastAsia="Times New Roman" w:cs="Times New Roman"/>
                <w:sz w:val="24"/>
                <w:szCs w:val="24"/>
              </w:rPr>
            </w:pPr>
            <w:r>
              <w:rPr>
                <w:rFonts w:eastAsia="Times New Roman" w:cs="Times New Roman"/>
                <w:sz w:val="24"/>
                <w:szCs w:val="24"/>
              </w:rPr>
              <w:t>ISO date format</w:t>
            </w:r>
          </w:p>
        </w:tc>
      </w:tr>
      <w:tr w:rsidR="00867945" w:rsidRPr="00950C9B" w14:paraId="204A37E0" w14:textId="77777777" w:rsidTr="007F6DFC">
        <w:tc>
          <w:tcPr>
            <w:tcW w:w="0" w:type="auto"/>
            <w:hideMark/>
          </w:tcPr>
          <w:p w14:paraId="792B9E85"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DesNslit</w:t>
            </w:r>
            <w:proofErr w:type="spellEnd"/>
          </w:p>
        </w:tc>
        <w:tc>
          <w:tcPr>
            <w:tcW w:w="6312" w:type="dxa"/>
            <w:hideMark/>
          </w:tcPr>
          <w:p w14:paraId="196D48AF" w14:textId="77777777" w:rsidR="00867945" w:rsidRPr="00950C9B" w:rsidRDefault="00867945" w:rsidP="00867945">
            <w:pPr>
              <w:rPr>
                <w:rFonts w:eastAsia="Times New Roman" w:cs="Times New Roman"/>
                <w:sz w:val="24"/>
                <w:szCs w:val="24"/>
              </w:rPr>
            </w:pPr>
            <w:r>
              <w:rPr>
                <w:rFonts w:eastAsia="Times New Roman" w:cs="Times New Roman"/>
                <w:sz w:val="24"/>
                <w:szCs w:val="24"/>
              </w:rPr>
              <w:t>Number of slits</w:t>
            </w:r>
          </w:p>
        </w:tc>
        <w:tc>
          <w:tcPr>
            <w:tcW w:w="1530" w:type="dxa"/>
            <w:hideMark/>
          </w:tcPr>
          <w:p w14:paraId="108A2F6E"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3D18FD1C" w14:textId="77777777" w:rsidTr="007F6DFC">
        <w:tc>
          <w:tcPr>
            <w:tcW w:w="0" w:type="auto"/>
            <w:hideMark/>
          </w:tcPr>
          <w:p w14:paraId="5A4E4698"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DesNobj</w:t>
            </w:r>
            <w:proofErr w:type="spellEnd"/>
          </w:p>
        </w:tc>
        <w:tc>
          <w:tcPr>
            <w:tcW w:w="6312" w:type="dxa"/>
            <w:hideMark/>
          </w:tcPr>
          <w:p w14:paraId="07F7143B" w14:textId="77777777" w:rsidR="00867945" w:rsidRPr="00950C9B" w:rsidRDefault="00867945" w:rsidP="00867945">
            <w:pPr>
              <w:rPr>
                <w:rFonts w:eastAsia="Times New Roman" w:cs="Times New Roman"/>
                <w:sz w:val="24"/>
                <w:szCs w:val="24"/>
              </w:rPr>
            </w:pPr>
            <w:r>
              <w:rPr>
                <w:rFonts w:eastAsia="Times New Roman" w:cs="Times New Roman"/>
                <w:sz w:val="24"/>
                <w:szCs w:val="24"/>
              </w:rPr>
              <w:t>Number of objects</w:t>
            </w:r>
          </w:p>
        </w:tc>
        <w:tc>
          <w:tcPr>
            <w:tcW w:w="1530" w:type="dxa"/>
            <w:hideMark/>
          </w:tcPr>
          <w:p w14:paraId="2CCFDB33"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22929260" w14:textId="77777777" w:rsidTr="007F6DFC">
        <w:tc>
          <w:tcPr>
            <w:tcW w:w="0" w:type="auto"/>
            <w:hideMark/>
          </w:tcPr>
          <w:p w14:paraId="02B2DCE3"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ProjName</w:t>
            </w:r>
            <w:proofErr w:type="spellEnd"/>
          </w:p>
        </w:tc>
        <w:tc>
          <w:tcPr>
            <w:tcW w:w="6312" w:type="dxa"/>
            <w:hideMark/>
          </w:tcPr>
          <w:p w14:paraId="22D0AF68" w14:textId="77777777" w:rsidR="00867945" w:rsidRPr="00950C9B" w:rsidRDefault="00867945" w:rsidP="00867945">
            <w:pPr>
              <w:rPr>
                <w:rFonts w:eastAsia="Times New Roman" w:cs="Times New Roman"/>
                <w:sz w:val="24"/>
                <w:szCs w:val="24"/>
              </w:rPr>
            </w:pPr>
            <w:r>
              <w:rPr>
                <w:rFonts w:eastAsia="Times New Roman" w:cs="Times New Roman"/>
                <w:sz w:val="24"/>
                <w:szCs w:val="24"/>
              </w:rPr>
              <w:t>Project’s name</w:t>
            </w:r>
          </w:p>
        </w:tc>
        <w:tc>
          <w:tcPr>
            <w:tcW w:w="1530" w:type="dxa"/>
            <w:hideMark/>
          </w:tcPr>
          <w:p w14:paraId="3AE5F270"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51E7D890" w14:textId="77777777" w:rsidTr="007F6DFC">
        <w:tc>
          <w:tcPr>
            <w:tcW w:w="0" w:type="auto"/>
            <w:hideMark/>
          </w:tcPr>
          <w:p w14:paraId="6C061EA0"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INSTRUME</w:t>
            </w:r>
          </w:p>
        </w:tc>
        <w:tc>
          <w:tcPr>
            <w:tcW w:w="6312" w:type="dxa"/>
            <w:hideMark/>
          </w:tcPr>
          <w:p w14:paraId="41D1D158" w14:textId="77777777" w:rsidR="00867945" w:rsidRPr="00950C9B" w:rsidRDefault="00867945" w:rsidP="00867945">
            <w:pPr>
              <w:rPr>
                <w:rFonts w:eastAsia="Times New Roman" w:cs="Times New Roman"/>
                <w:sz w:val="24"/>
                <w:szCs w:val="24"/>
              </w:rPr>
            </w:pPr>
            <w:r>
              <w:rPr>
                <w:rFonts w:eastAsia="Times New Roman" w:cs="Times New Roman"/>
                <w:sz w:val="24"/>
                <w:szCs w:val="24"/>
              </w:rPr>
              <w:t>Instrument</w:t>
            </w:r>
          </w:p>
        </w:tc>
        <w:tc>
          <w:tcPr>
            <w:tcW w:w="1530" w:type="dxa"/>
            <w:hideMark/>
          </w:tcPr>
          <w:p w14:paraId="2958E221"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3B6A5477" w14:textId="77777777" w:rsidTr="007F6DFC">
        <w:tc>
          <w:tcPr>
            <w:tcW w:w="0" w:type="auto"/>
            <w:hideMark/>
          </w:tcPr>
          <w:p w14:paraId="466BFE94"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MaskType</w:t>
            </w:r>
            <w:proofErr w:type="spellEnd"/>
          </w:p>
        </w:tc>
        <w:tc>
          <w:tcPr>
            <w:tcW w:w="6312" w:type="dxa"/>
            <w:hideMark/>
          </w:tcPr>
          <w:p w14:paraId="38124DAE"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530" w:type="dxa"/>
            <w:hideMark/>
          </w:tcPr>
          <w:p w14:paraId="313AE4DA" w14:textId="77777777" w:rsidR="00867945" w:rsidRPr="00950C9B" w:rsidRDefault="00867945" w:rsidP="00867945">
            <w:pPr>
              <w:rPr>
                <w:rFonts w:eastAsia="Times New Roman" w:cs="Times New Roman"/>
                <w:sz w:val="24"/>
                <w:szCs w:val="24"/>
              </w:rPr>
            </w:pPr>
          </w:p>
        </w:tc>
      </w:tr>
      <w:tr w:rsidR="00867945" w:rsidRPr="00950C9B" w14:paraId="55464C89" w14:textId="77777777" w:rsidTr="007F6DFC">
        <w:tc>
          <w:tcPr>
            <w:tcW w:w="0" w:type="auto"/>
            <w:hideMark/>
          </w:tcPr>
          <w:p w14:paraId="793727D4"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RA_PNT</w:t>
            </w:r>
          </w:p>
        </w:tc>
        <w:tc>
          <w:tcPr>
            <w:tcW w:w="6312" w:type="dxa"/>
            <w:hideMark/>
          </w:tcPr>
          <w:p w14:paraId="53FFDE9C" w14:textId="77777777" w:rsidR="00867945" w:rsidRPr="00950C9B" w:rsidRDefault="00867945" w:rsidP="00867945">
            <w:pPr>
              <w:rPr>
                <w:rFonts w:eastAsia="Times New Roman" w:cs="Times New Roman"/>
                <w:sz w:val="24"/>
                <w:szCs w:val="24"/>
              </w:rPr>
            </w:pPr>
            <w:r>
              <w:rPr>
                <w:rFonts w:eastAsia="Times New Roman" w:cs="Times New Roman"/>
                <w:sz w:val="24"/>
                <w:szCs w:val="24"/>
              </w:rPr>
              <w:t>Pointing RA in hour</w:t>
            </w:r>
          </w:p>
        </w:tc>
        <w:tc>
          <w:tcPr>
            <w:tcW w:w="1530" w:type="dxa"/>
            <w:hideMark/>
          </w:tcPr>
          <w:p w14:paraId="1A0BE469" w14:textId="77777777" w:rsidR="00867945" w:rsidRPr="00950C9B" w:rsidRDefault="00867945" w:rsidP="00867945">
            <w:pPr>
              <w:rPr>
                <w:rFonts w:eastAsia="Times New Roman" w:cs="Times New Roman"/>
                <w:sz w:val="24"/>
                <w:szCs w:val="24"/>
              </w:rPr>
            </w:pPr>
            <w:r>
              <w:rPr>
                <w:rFonts w:eastAsia="Times New Roman" w:cs="Times New Roman"/>
                <w:sz w:val="24"/>
                <w:szCs w:val="24"/>
              </w:rPr>
              <w:t>hour, float</w:t>
            </w:r>
          </w:p>
        </w:tc>
      </w:tr>
      <w:tr w:rsidR="00867945" w:rsidRPr="00950C9B" w14:paraId="440A997E" w14:textId="77777777" w:rsidTr="007F6DFC">
        <w:tc>
          <w:tcPr>
            <w:tcW w:w="0" w:type="auto"/>
            <w:hideMark/>
          </w:tcPr>
          <w:p w14:paraId="04F30D0C"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DEC_PNT</w:t>
            </w:r>
          </w:p>
        </w:tc>
        <w:tc>
          <w:tcPr>
            <w:tcW w:w="6312" w:type="dxa"/>
            <w:hideMark/>
          </w:tcPr>
          <w:p w14:paraId="7B4840B3" w14:textId="77777777" w:rsidR="00867945" w:rsidRPr="00950C9B" w:rsidRDefault="00867945" w:rsidP="00867945">
            <w:pPr>
              <w:rPr>
                <w:rFonts w:eastAsia="Times New Roman" w:cs="Times New Roman"/>
                <w:sz w:val="24"/>
                <w:szCs w:val="24"/>
              </w:rPr>
            </w:pPr>
            <w:r>
              <w:rPr>
                <w:rFonts w:eastAsia="Times New Roman" w:cs="Times New Roman"/>
                <w:sz w:val="24"/>
                <w:szCs w:val="24"/>
              </w:rPr>
              <w:t>Pointing DEC in degree</w:t>
            </w:r>
          </w:p>
        </w:tc>
        <w:tc>
          <w:tcPr>
            <w:tcW w:w="1530" w:type="dxa"/>
            <w:hideMark/>
          </w:tcPr>
          <w:p w14:paraId="1DE70DD6"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14:paraId="75601CBA" w14:textId="77777777" w:rsidTr="007F6DFC">
        <w:tc>
          <w:tcPr>
            <w:tcW w:w="0" w:type="auto"/>
            <w:hideMark/>
          </w:tcPr>
          <w:p w14:paraId="65AF4CF0"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RADEPNT</w:t>
            </w:r>
          </w:p>
        </w:tc>
        <w:tc>
          <w:tcPr>
            <w:tcW w:w="6312" w:type="dxa"/>
            <w:hideMark/>
          </w:tcPr>
          <w:p w14:paraId="11278F0C"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530" w:type="dxa"/>
            <w:hideMark/>
          </w:tcPr>
          <w:p w14:paraId="35A77C80" w14:textId="77777777" w:rsidR="00867945" w:rsidRPr="00950C9B" w:rsidRDefault="00867945" w:rsidP="00867945">
            <w:pPr>
              <w:rPr>
                <w:rFonts w:eastAsia="Times New Roman" w:cs="Times New Roman"/>
                <w:sz w:val="24"/>
                <w:szCs w:val="24"/>
              </w:rPr>
            </w:pPr>
          </w:p>
        </w:tc>
      </w:tr>
      <w:tr w:rsidR="00867945" w:rsidRPr="00950C9B" w14:paraId="3D3F0ED4" w14:textId="77777777" w:rsidTr="007F6DFC">
        <w:tc>
          <w:tcPr>
            <w:tcW w:w="0" w:type="auto"/>
            <w:hideMark/>
          </w:tcPr>
          <w:p w14:paraId="033B10CC"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EQUINPNT</w:t>
            </w:r>
          </w:p>
        </w:tc>
        <w:tc>
          <w:tcPr>
            <w:tcW w:w="6312" w:type="dxa"/>
            <w:hideMark/>
          </w:tcPr>
          <w:p w14:paraId="0C001417" w14:textId="77777777" w:rsidR="00867945" w:rsidRPr="00950C9B" w:rsidRDefault="00867945" w:rsidP="00867945">
            <w:pPr>
              <w:rPr>
                <w:rFonts w:eastAsia="Times New Roman" w:cs="Times New Roman"/>
                <w:sz w:val="24"/>
                <w:szCs w:val="24"/>
              </w:rPr>
            </w:pPr>
            <w:r>
              <w:rPr>
                <w:rFonts w:eastAsia="Times New Roman" w:cs="Times New Roman"/>
                <w:sz w:val="24"/>
                <w:szCs w:val="24"/>
              </w:rPr>
              <w:t>Pointing equinox in year</w:t>
            </w:r>
          </w:p>
        </w:tc>
        <w:tc>
          <w:tcPr>
            <w:tcW w:w="1530" w:type="dxa"/>
            <w:hideMark/>
          </w:tcPr>
          <w:p w14:paraId="7A0F6FC0" w14:textId="77777777" w:rsidR="00867945" w:rsidRPr="00950C9B" w:rsidRDefault="00867945" w:rsidP="00867945">
            <w:pPr>
              <w:rPr>
                <w:rFonts w:eastAsia="Times New Roman" w:cs="Times New Roman"/>
                <w:sz w:val="24"/>
                <w:szCs w:val="24"/>
              </w:rPr>
            </w:pPr>
            <w:r>
              <w:rPr>
                <w:rFonts w:eastAsia="Times New Roman" w:cs="Times New Roman"/>
                <w:sz w:val="24"/>
                <w:szCs w:val="24"/>
              </w:rPr>
              <w:t>year, float</w:t>
            </w:r>
          </w:p>
        </w:tc>
      </w:tr>
      <w:tr w:rsidR="00867945" w:rsidRPr="00950C9B" w14:paraId="32182E7F" w14:textId="77777777" w:rsidTr="007F6DFC">
        <w:tc>
          <w:tcPr>
            <w:tcW w:w="0" w:type="auto"/>
            <w:hideMark/>
          </w:tcPr>
          <w:p w14:paraId="3728AFE9"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PA_PNT</w:t>
            </w:r>
          </w:p>
        </w:tc>
        <w:tc>
          <w:tcPr>
            <w:tcW w:w="6312" w:type="dxa"/>
            <w:hideMark/>
          </w:tcPr>
          <w:p w14:paraId="2EF14FC4" w14:textId="77777777" w:rsidR="00867945" w:rsidRPr="00950C9B" w:rsidRDefault="00867945" w:rsidP="00867945">
            <w:pPr>
              <w:rPr>
                <w:rFonts w:eastAsia="Times New Roman" w:cs="Times New Roman"/>
                <w:sz w:val="24"/>
                <w:szCs w:val="24"/>
              </w:rPr>
            </w:pPr>
            <w:r>
              <w:rPr>
                <w:rFonts w:eastAsia="Times New Roman" w:cs="Times New Roman"/>
                <w:sz w:val="24"/>
                <w:szCs w:val="24"/>
              </w:rPr>
              <w:t>Position angle in degree</w:t>
            </w:r>
          </w:p>
        </w:tc>
        <w:tc>
          <w:tcPr>
            <w:tcW w:w="1530" w:type="dxa"/>
            <w:hideMark/>
          </w:tcPr>
          <w:p w14:paraId="7A8DEF09"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14:paraId="1D24A3DB" w14:textId="77777777" w:rsidTr="007F6DFC">
        <w:tc>
          <w:tcPr>
            <w:tcW w:w="0" w:type="auto"/>
            <w:hideMark/>
          </w:tcPr>
          <w:p w14:paraId="64BC8C49"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DATE_PNT</w:t>
            </w:r>
          </w:p>
        </w:tc>
        <w:tc>
          <w:tcPr>
            <w:tcW w:w="6312" w:type="dxa"/>
            <w:hideMark/>
          </w:tcPr>
          <w:p w14:paraId="305EB7AB"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Observation date, </w:t>
            </w:r>
            <w:proofErr w:type="spellStart"/>
            <w:r>
              <w:rPr>
                <w:rFonts w:eastAsia="Times New Roman" w:cs="Times New Roman"/>
                <w:sz w:val="24"/>
                <w:szCs w:val="24"/>
              </w:rPr>
              <w:t>eg</w:t>
            </w:r>
            <w:proofErr w:type="spellEnd"/>
            <w:r>
              <w:rPr>
                <w:rFonts w:eastAsia="Times New Roman" w:cs="Times New Roman"/>
                <w:sz w:val="24"/>
                <w:szCs w:val="24"/>
              </w:rPr>
              <w:t>. 2018-03-02</w:t>
            </w:r>
          </w:p>
        </w:tc>
        <w:tc>
          <w:tcPr>
            <w:tcW w:w="1530" w:type="dxa"/>
            <w:hideMark/>
          </w:tcPr>
          <w:p w14:paraId="3CB8EB38" w14:textId="77777777" w:rsidR="00867945" w:rsidRPr="00950C9B" w:rsidRDefault="00867945" w:rsidP="00867945">
            <w:pPr>
              <w:rPr>
                <w:rFonts w:eastAsia="Times New Roman" w:cs="Times New Roman"/>
                <w:sz w:val="24"/>
                <w:szCs w:val="24"/>
              </w:rPr>
            </w:pPr>
            <w:r>
              <w:rPr>
                <w:rFonts w:eastAsia="Times New Roman" w:cs="Times New Roman"/>
                <w:sz w:val="24"/>
                <w:szCs w:val="24"/>
              </w:rPr>
              <w:t>date</w:t>
            </w:r>
          </w:p>
        </w:tc>
      </w:tr>
      <w:tr w:rsidR="00867945" w:rsidRPr="00950C9B" w14:paraId="19C16AEA" w14:textId="77777777" w:rsidTr="007F6DFC">
        <w:tc>
          <w:tcPr>
            <w:tcW w:w="0" w:type="auto"/>
            <w:hideMark/>
          </w:tcPr>
          <w:p w14:paraId="21AEBA3D"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LST_PNT</w:t>
            </w:r>
          </w:p>
        </w:tc>
        <w:tc>
          <w:tcPr>
            <w:tcW w:w="6312" w:type="dxa"/>
            <w:hideMark/>
          </w:tcPr>
          <w:p w14:paraId="472B7A0C" w14:textId="77777777" w:rsidR="00867945" w:rsidRPr="00950C9B" w:rsidRDefault="00867945" w:rsidP="00867945">
            <w:pPr>
              <w:rPr>
                <w:rFonts w:eastAsia="Times New Roman" w:cs="Times New Roman"/>
                <w:sz w:val="24"/>
                <w:szCs w:val="24"/>
              </w:rPr>
            </w:pPr>
            <w:r>
              <w:rPr>
                <w:rFonts w:eastAsia="Times New Roman" w:cs="Times New Roman"/>
                <w:sz w:val="24"/>
                <w:szCs w:val="24"/>
              </w:rPr>
              <w:t>Local sidereal time, in degree</w:t>
            </w:r>
          </w:p>
        </w:tc>
        <w:tc>
          <w:tcPr>
            <w:tcW w:w="1530" w:type="dxa"/>
            <w:hideMark/>
          </w:tcPr>
          <w:p w14:paraId="69F5E790"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bl>
    <w:p w14:paraId="2C2F4031" w14:textId="77777777" w:rsidR="00867945" w:rsidRDefault="00867945" w:rsidP="00867945"/>
    <w:p w14:paraId="2BBE5F95" w14:textId="77777777" w:rsidR="00867945" w:rsidRDefault="00867945" w:rsidP="00867945">
      <w:r>
        <w:t>Example:</w:t>
      </w:r>
    </w:p>
    <w:tbl>
      <w:tblPr>
        <w:tblStyle w:val="TableGrid"/>
        <w:tblW w:w="9288" w:type="dxa"/>
        <w:tblLayout w:type="fixed"/>
        <w:tblLook w:val="04A0" w:firstRow="1" w:lastRow="0" w:firstColumn="1" w:lastColumn="0" w:noHBand="0" w:noVBand="1"/>
      </w:tblPr>
      <w:tblGrid>
        <w:gridCol w:w="468"/>
        <w:gridCol w:w="450"/>
        <w:gridCol w:w="540"/>
        <w:gridCol w:w="846"/>
        <w:gridCol w:w="576"/>
        <w:gridCol w:w="576"/>
        <w:gridCol w:w="522"/>
        <w:gridCol w:w="450"/>
        <w:gridCol w:w="540"/>
        <w:gridCol w:w="540"/>
        <w:gridCol w:w="540"/>
        <w:gridCol w:w="450"/>
        <w:gridCol w:w="540"/>
        <w:gridCol w:w="450"/>
        <w:gridCol w:w="450"/>
        <w:gridCol w:w="450"/>
        <w:gridCol w:w="450"/>
        <w:gridCol w:w="450"/>
      </w:tblGrid>
      <w:tr w:rsidR="00867945" w:rsidRPr="006B064D" w14:paraId="16F04D45" w14:textId="77777777" w:rsidTr="007F6DFC">
        <w:trPr>
          <w:cantSplit/>
          <w:trHeight w:val="1134"/>
        </w:trPr>
        <w:tc>
          <w:tcPr>
            <w:tcW w:w="468" w:type="dxa"/>
            <w:shd w:val="clear" w:color="auto" w:fill="EEECE1" w:themeFill="background2"/>
            <w:textDirection w:val="btLr"/>
            <w:vAlign w:val="center"/>
            <w:hideMark/>
          </w:tcPr>
          <w:p w14:paraId="4165B16B" w14:textId="77777777" w:rsidR="00867945" w:rsidRPr="006B064D" w:rsidRDefault="00867945" w:rsidP="00867945">
            <w:pPr>
              <w:ind w:left="113" w:right="113"/>
              <w:jc w:val="center"/>
              <w:rPr>
                <w:rFonts w:eastAsia="Times New Roman" w:cs="Times New Roman"/>
                <w:b/>
                <w:bCs/>
                <w:sz w:val="16"/>
                <w:szCs w:val="24"/>
              </w:rPr>
            </w:pPr>
          </w:p>
        </w:tc>
        <w:tc>
          <w:tcPr>
            <w:tcW w:w="450" w:type="dxa"/>
            <w:shd w:val="clear" w:color="auto" w:fill="EEECE1" w:themeFill="background2"/>
            <w:textDirection w:val="btLr"/>
            <w:vAlign w:val="center"/>
            <w:hideMark/>
          </w:tcPr>
          <w:p w14:paraId="75542AFD" w14:textId="77777777"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DesId</w:t>
            </w:r>
            <w:proofErr w:type="spellEnd"/>
          </w:p>
        </w:tc>
        <w:tc>
          <w:tcPr>
            <w:tcW w:w="540" w:type="dxa"/>
            <w:shd w:val="clear" w:color="auto" w:fill="EEECE1" w:themeFill="background2"/>
            <w:textDirection w:val="btLr"/>
            <w:vAlign w:val="center"/>
            <w:hideMark/>
          </w:tcPr>
          <w:p w14:paraId="390212F0" w14:textId="77777777"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DesName</w:t>
            </w:r>
            <w:proofErr w:type="spellEnd"/>
          </w:p>
        </w:tc>
        <w:tc>
          <w:tcPr>
            <w:tcW w:w="846" w:type="dxa"/>
            <w:shd w:val="clear" w:color="auto" w:fill="EEECE1" w:themeFill="background2"/>
            <w:textDirection w:val="btLr"/>
            <w:vAlign w:val="center"/>
            <w:hideMark/>
          </w:tcPr>
          <w:p w14:paraId="1F9D51BD" w14:textId="77777777"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DesAuth</w:t>
            </w:r>
            <w:proofErr w:type="spellEnd"/>
          </w:p>
        </w:tc>
        <w:tc>
          <w:tcPr>
            <w:tcW w:w="576" w:type="dxa"/>
            <w:shd w:val="clear" w:color="auto" w:fill="EEECE1" w:themeFill="background2"/>
            <w:textDirection w:val="btLr"/>
            <w:vAlign w:val="center"/>
            <w:hideMark/>
          </w:tcPr>
          <w:p w14:paraId="71557D40" w14:textId="77777777"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DesCreat</w:t>
            </w:r>
            <w:proofErr w:type="spellEnd"/>
          </w:p>
        </w:tc>
        <w:tc>
          <w:tcPr>
            <w:tcW w:w="576" w:type="dxa"/>
            <w:shd w:val="clear" w:color="auto" w:fill="EEECE1" w:themeFill="background2"/>
            <w:textDirection w:val="btLr"/>
            <w:vAlign w:val="center"/>
            <w:hideMark/>
          </w:tcPr>
          <w:p w14:paraId="77B2E5ED" w14:textId="77777777"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DesDate</w:t>
            </w:r>
            <w:proofErr w:type="spellEnd"/>
          </w:p>
        </w:tc>
        <w:tc>
          <w:tcPr>
            <w:tcW w:w="522" w:type="dxa"/>
            <w:shd w:val="clear" w:color="auto" w:fill="EEECE1" w:themeFill="background2"/>
            <w:textDirection w:val="btLr"/>
            <w:vAlign w:val="center"/>
            <w:hideMark/>
          </w:tcPr>
          <w:p w14:paraId="252BA1AC" w14:textId="77777777"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DesNslit</w:t>
            </w:r>
            <w:proofErr w:type="spellEnd"/>
          </w:p>
        </w:tc>
        <w:tc>
          <w:tcPr>
            <w:tcW w:w="450" w:type="dxa"/>
            <w:shd w:val="clear" w:color="auto" w:fill="EEECE1" w:themeFill="background2"/>
            <w:textDirection w:val="btLr"/>
            <w:vAlign w:val="center"/>
            <w:hideMark/>
          </w:tcPr>
          <w:p w14:paraId="15E5FE9B" w14:textId="77777777"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DesNobj</w:t>
            </w:r>
            <w:proofErr w:type="spellEnd"/>
          </w:p>
        </w:tc>
        <w:tc>
          <w:tcPr>
            <w:tcW w:w="540" w:type="dxa"/>
            <w:shd w:val="clear" w:color="auto" w:fill="EEECE1" w:themeFill="background2"/>
            <w:textDirection w:val="btLr"/>
            <w:vAlign w:val="center"/>
            <w:hideMark/>
          </w:tcPr>
          <w:p w14:paraId="33653FD9" w14:textId="77777777"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ProjName</w:t>
            </w:r>
            <w:proofErr w:type="spellEnd"/>
          </w:p>
        </w:tc>
        <w:tc>
          <w:tcPr>
            <w:tcW w:w="540" w:type="dxa"/>
            <w:shd w:val="clear" w:color="auto" w:fill="EEECE1" w:themeFill="background2"/>
            <w:textDirection w:val="btLr"/>
            <w:vAlign w:val="center"/>
            <w:hideMark/>
          </w:tcPr>
          <w:p w14:paraId="4E4F42DF" w14:textId="77777777"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INSTRUME</w:t>
            </w:r>
          </w:p>
        </w:tc>
        <w:tc>
          <w:tcPr>
            <w:tcW w:w="540" w:type="dxa"/>
            <w:shd w:val="clear" w:color="auto" w:fill="EEECE1" w:themeFill="background2"/>
            <w:textDirection w:val="btLr"/>
            <w:vAlign w:val="center"/>
            <w:hideMark/>
          </w:tcPr>
          <w:p w14:paraId="51C53316" w14:textId="77777777"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MaskType</w:t>
            </w:r>
            <w:proofErr w:type="spellEnd"/>
          </w:p>
        </w:tc>
        <w:tc>
          <w:tcPr>
            <w:tcW w:w="450" w:type="dxa"/>
            <w:shd w:val="clear" w:color="auto" w:fill="EEECE1" w:themeFill="background2"/>
            <w:textDirection w:val="btLr"/>
            <w:vAlign w:val="center"/>
            <w:hideMark/>
          </w:tcPr>
          <w:p w14:paraId="1545B72D" w14:textId="77777777"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RA_PNT</w:t>
            </w:r>
          </w:p>
        </w:tc>
        <w:tc>
          <w:tcPr>
            <w:tcW w:w="540" w:type="dxa"/>
            <w:shd w:val="clear" w:color="auto" w:fill="EEECE1" w:themeFill="background2"/>
            <w:textDirection w:val="btLr"/>
            <w:vAlign w:val="center"/>
            <w:hideMark/>
          </w:tcPr>
          <w:p w14:paraId="2E90E735" w14:textId="77777777"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DEC_PNT</w:t>
            </w:r>
          </w:p>
        </w:tc>
        <w:tc>
          <w:tcPr>
            <w:tcW w:w="450" w:type="dxa"/>
            <w:shd w:val="clear" w:color="auto" w:fill="EEECE1" w:themeFill="background2"/>
            <w:textDirection w:val="btLr"/>
            <w:vAlign w:val="center"/>
            <w:hideMark/>
          </w:tcPr>
          <w:p w14:paraId="08029607" w14:textId="77777777"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RADEPNT</w:t>
            </w:r>
          </w:p>
        </w:tc>
        <w:tc>
          <w:tcPr>
            <w:tcW w:w="450" w:type="dxa"/>
            <w:shd w:val="clear" w:color="auto" w:fill="EEECE1" w:themeFill="background2"/>
            <w:textDirection w:val="btLr"/>
            <w:vAlign w:val="center"/>
            <w:hideMark/>
          </w:tcPr>
          <w:p w14:paraId="66423FBD" w14:textId="77777777"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EQUINPNT</w:t>
            </w:r>
          </w:p>
        </w:tc>
        <w:tc>
          <w:tcPr>
            <w:tcW w:w="450" w:type="dxa"/>
            <w:shd w:val="clear" w:color="auto" w:fill="EEECE1" w:themeFill="background2"/>
            <w:textDirection w:val="btLr"/>
            <w:vAlign w:val="center"/>
            <w:hideMark/>
          </w:tcPr>
          <w:p w14:paraId="16943484" w14:textId="77777777"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PA_PNT</w:t>
            </w:r>
          </w:p>
        </w:tc>
        <w:tc>
          <w:tcPr>
            <w:tcW w:w="450" w:type="dxa"/>
            <w:shd w:val="clear" w:color="auto" w:fill="EEECE1" w:themeFill="background2"/>
            <w:textDirection w:val="btLr"/>
            <w:vAlign w:val="center"/>
            <w:hideMark/>
          </w:tcPr>
          <w:p w14:paraId="4EAF7349" w14:textId="77777777"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DATE_PNT</w:t>
            </w:r>
          </w:p>
        </w:tc>
        <w:tc>
          <w:tcPr>
            <w:tcW w:w="450" w:type="dxa"/>
            <w:shd w:val="clear" w:color="auto" w:fill="EEECE1" w:themeFill="background2"/>
            <w:textDirection w:val="btLr"/>
            <w:vAlign w:val="center"/>
            <w:hideMark/>
          </w:tcPr>
          <w:p w14:paraId="3BE68E5D" w14:textId="77777777"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LST_PNT</w:t>
            </w:r>
          </w:p>
        </w:tc>
      </w:tr>
      <w:tr w:rsidR="00867945" w:rsidRPr="006B064D" w14:paraId="6BDE23C1" w14:textId="77777777" w:rsidTr="007F6DFC">
        <w:trPr>
          <w:cantSplit/>
          <w:trHeight w:val="1403"/>
        </w:trPr>
        <w:tc>
          <w:tcPr>
            <w:tcW w:w="468" w:type="dxa"/>
            <w:textDirection w:val="btLr"/>
            <w:hideMark/>
          </w:tcPr>
          <w:p w14:paraId="1BD10E7C" w14:textId="77777777"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0</w:t>
            </w:r>
          </w:p>
        </w:tc>
        <w:tc>
          <w:tcPr>
            <w:tcW w:w="450" w:type="dxa"/>
            <w:textDirection w:val="btLr"/>
            <w:hideMark/>
          </w:tcPr>
          <w:p w14:paraId="3E256A49"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1</w:t>
            </w:r>
          </w:p>
        </w:tc>
        <w:tc>
          <w:tcPr>
            <w:tcW w:w="540" w:type="dxa"/>
            <w:textDirection w:val="btLr"/>
            <w:hideMark/>
          </w:tcPr>
          <w:p w14:paraId="3C6B580C"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n2419c ...</w:t>
            </w:r>
          </w:p>
        </w:tc>
        <w:tc>
          <w:tcPr>
            <w:tcW w:w="846" w:type="dxa"/>
            <w:textDirection w:val="btLr"/>
            <w:hideMark/>
          </w:tcPr>
          <w:p w14:paraId="7D1DA2EA"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Evan Kirby &lt;enk@astro.caltech.edu&gt; ...</w:t>
            </w:r>
          </w:p>
        </w:tc>
        <w:tc>
          <w:tcPr>
            <w:tcW w:w="576" w:type="dxa"/>
            <w:textDirection w:val="btLr"/>
            <w:hideMark/>
          </w:tcPr>
          <w:p w14:paraId="74FFF40C" w14:textId="77777777" w:rsidR="00867945" w:rsidRPr="006B064D" w:rsidRDefault="00867945" w:rsidP="00867945">
            <w:pPr>
              <w:ind w:left="113" w:right="113"/>
              <w:rPr>
                <w:rFonts w:eastAsia="Times New Roman" w:cs="Times New Roman"/>
                <w:sz w:val="16"/>
                <w:szCs w:val="24"/>
              </w:rPr>
            </w:pPr>
            <w:proofErr w:type="spellStart"/>
            <w:r w:rsidRPr="006B064D">
              <w:rPr>
                <w:rFonts w:eastAsia="Times New Roman" w:cs="Times New Roman"/>
                <w:sz w:val="16"/>
                <w:szCs w:val="24"/>
              </w:rPr>
              <w:t>Dsimulator</w:t>
            </w:r>
            <w:proofErr w:type="spellEnd"/>
            <w:r w:rsidRPr="006B064D">
              <w:rPr>
                <w:rFonts w:eastAsia="Times New Roman" w:cs="Times New Roman"/>
                <w:sz w:val="16"/>
                <w:szCs w:val="24"/>
              </w:rPr>
              <w:t xml:space="preserve">: </w:t>
            </w:r>
            <w:proofErr w:type="spellStart"/>
            <w:r w:rsidRPr="006B064D">
              <w:rPr>
                <w:rFonts w:eastAsia="Times New Roman" w:cs="Times New Roman"/>
                <w:sz w:val="16"/>
                <w:szCs w:val="24"/>
              </w:rPr>
              <w:t>Ver</w:t>
            </w:r>
            <w:proofErr w:type="spellEnd"/>
            <w:r w:rsidRPr="006B064D">
              <w:rPr>
                <w:rFonts w:eastAsia="Times New Roman" w:cs="Times New Roman"/>
                <w:sz w:val="16"/>
                <w:szCs w:val="24"/>
              </w:rPr>
              <w:t xml:space="preserve"> 0.0b ...</w:t>
            </w:r>
          </w:p>
        </w:tc>
        <w:tc>
          <w:tcPr>
            <w:tcW w:w="576" w:type="dxa"/>
            <w:textDirection w:val="btLr"/>
            <w:hideMark/>
          </w:tcPr>
          <w:p w14:paraId="1A42791B"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2017-09-22T10:36:40</w:t>
            </w:r>
          </w:p>
        </w:tc>
        <w:tc>
          <w:tcPr>
            <w:tcW w:w="522" w:type="dxa"/>
            <w:textDirection w:val="btLr"/>
            <w:hideMark/>
          </w:tcPr>
          <w:p w14:paraId="032CC752"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100</w:t>
            </w:r>
          </w:p>
        </w:tc>
        <w:tc>
          <w:tcPr>
            <w:tcW w:w="450" w:type="dxa"/>
            <w:textDirection w:val="btLr"/>
            <w:hideMark/>
          </w:tcPr>
          <w:p w14:paraId="67E74557"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107</w:t>
            </w:r>
          </w:p>
        </w:tc>
        <w:tc>
          <w:tcPr>
            <w:tcW w:w="540" w:type="dxa"/>
            <w:textDirection w:val="btLr"/>
            <w:hideMark/>
          </w:tcPr>
          <w:p w14:paraId="2E5C0F6C"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M31 ...</w:t>
            </w:r>
          </w:p>
        </w:tc>
        <w:tc>
          <w:tcPr>
            <w:tcW w:w="540" w:type="dxa"/>
            <w:textDirection w:val="btLr"/>
            <w:hideMark/>
          </w:tcPr>
          <w:p w14:paraId="1CC87389"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DEIMOS ...</w:t>
            </w:r>
          </w:p>
        </w:tc>
        <w:tc>
          <w:tcPr>
            <w:tcW w:w="540" w:type="dxa"/>
            <w:textDirection w:val="btLr"/>
            <w:hideMark/>
          </w:tcPr>
          <w:p w14:paraId="51050551"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 ...</w:t>
            </w:r>
          </w:p>
        </w:tc>
        <w:tc>
          <w:tcPr>
            <w:tcW w:w="450" w:type="dxa"/>
            <w:textDirection w:val="btLr"/>
            <w:hideMark/>
          </w:tcPr>
          <w:p w14:paraId="48A9D742"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114.593027</w:t>
            </w:r>
          </w:p>
        </w:tc>
        <w:tc>
          <w:tcPr>
            <w:tcW w:w="540" w:type="dxa"/>
            <w:textDirection w:val="btLr"/>
            <w:hideMark/>
          </w:tcPr>
          <w:p w14:paraId="36B3C8DB"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38.792944</w:t>
            </w:r>
          </w:p>
        </w:tc>
        <w:tc>
          <w:tcPr>
            <w:tcW w:w="450" w:type="dxa"/>
            <w:textDirection w:val="btLr"/>
            <w:hideMark/>
          </w:tcPr>
          <w:p w14:paraId="2A2D5725" w14:textId="77777777" w:rsidR="00867945" w:rsidRPr="006B064D" w:rsidRDefault="00867945" w:rsidP="00867945">
            <w:pPr>
              <w:ind w:left="113" w:right="113"/>
              <w:rPr>
                <w:rFonts w:eastAsia="Times New Roman" w:cs="Times New Roman"/>
                <w:sz w:val="16"/>
                <w:szCs w:val="24"/>
              </w:rPr>
            </w:pPr>
          </w:p>
        </w:tc>
        <w:tc>
          <w:tcPr>
            <w:tcW w:w="450" w:type="dxa"/>
            <w:textDirection w:val="btLr"/>
            <w:hideMark/>
          </w:tcPr>
          <w:p w14:paraId="2874FB43"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2000.0</w:t>
            </w:r>
          </w:p>
        </w:tc>
        <w:tc>
          <w:tcPr>
            <w:tcW w:w="450" w:type="dxa"/>
            <w:textDirection w:val="btLr"/>
            <w:hideMark/>
          </w:tcPr>
          <w:p w14:paraId="2AD8047F"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50.0</w:t>
            </w:r>
          </w:p>
        </w:tc>
        <w:tc>
          <w:tcPr>
            <w:tcW w:w="450" w:type="dxa"/>
            <w:textDirection w:val="btLr"/>
            <w:hideMark/>
          </w:tcPr>
          <w:p w14:paraId="3C3136BB"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2017-10-21</w:t>
            </w:r>
          </w:p>
        </w:tc>
        <w:tc>
          <w:tcPr>
            <w:tcW w:w="450" w:type="dxa"/>
            <w:textDirection w:val="btLr"/>
            <w:hideMark/>
          </w:tcPr>
          <w:p w14:paraId="470D7F6C" w14:textId="77777777"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-30.0</w:t>
            </w:r>
          </w:p>
        </w:tc>
      </w:tr>
    </w:tbl>
    <w:p w14:paraId="440E94EE" w14:textId="77777777" w:rsidR="00867945" w:rsidRDefault="00867945" w:rsidP="00867945"/>
    <w:p w14:paraId="7E744500" w14:textId="77777777"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DesiSlits</w:t>
      </w:r>
      <w:proofErr w:type="spellEnd"/>
    </w:p>
    <w:tbl>
      <w:tblPr>
        <w:tblStyle w:val="TableGrid"/>
        <w:tblW w:w="0" w:type="auto"/>
        <w:tblLook w:val="04A0" w:firstRow="1" w:lastRow="0" w:firstColumn="1" w:lastColumn="0" w:noHBand="0" w:noVBand="1"/>
      </w:tblPr>
      <w:tblGrid>
        <w:gridCol w:w="1098"/>
        <w:gridCol w:w="6480"/>
        <w:gridCol w:w="1530"/>
      </w:tblGrid>
      <w:tr w:rsidR="00867945" w:rsidRPr="00950C9B" w14:paraId="47622042" w14:textId="77777777" w:rsidTr="007F6DFC">
        <w:tc>
          <w:tcPr>
            <w:tcW w:w="0" w:type="auto"/>
            <w:shd w:val="clear" w:color="auto" w:fill="EEECE1" w:themeFill="background2"/>
            <w:hideMark/>
          </w:tcPr>
          <w:p w14:paraId="4D880956"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480" w:type="dxa"/>
            <w:shd w:val="clear" w:color="auto" w:fill="EEECE1" w:themeFill="background2"/>
            <w:hideMark/>
          </w:tcPr>
          <w:p w14:paraId="76DAF74A"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14:paraId="494DC3EC"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14:paraId="5B65E4CB" w14:textId="77777777" w:rsidTr="007F6DFC">
        <w:tc>
          <w:tcPr>
            <w:tcW w:w="0" w:type="auto"/>
            <w:hideMark/>
          </w:tcPr>
          <w:p w14:paraId="1A7C508E"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dSlitId</w:t>
            </w:r>
            <w:proofErr w:type="spellEnd"/>
          </w:p>
        </w:tc>
        <w:tc>
          <w:tcPr>
            <w:tcW w:w="6480" w:type="dxa"/>
            <w:hideMark/>
          </w:tcPr>
          <w:p w14:paraId="2E2B237D" w14:textId="77777777" w:rsidR="00867945" w:rsidRPr="00950C9B" w:rsidRDefault="00867945" w:rsidP="00867945">
            <w:pPr>
              <w:rPr>
                <w:rFonts w:eastAsia="Times New Roman" w:cs="Times New Roman"/>
                <w:sz w:val="24"/>
                <w:szCs w:val="24"/>
              </w:rPr>
            </w:pPr>
            <w:r>
              <w:rPr>
                <w:rFonts w:eastAsia="Times New Roman" w:cs="Times New Roman"/>
                <w:sz w:val="24"/>
                <w:szCs w:val="24"/>
              </w:rPr>
              <w:t>Slit Id, a number</w:t>
            </w:r>
          </w:p>
        </w:tc>
        <w:tc>
          <w:tcPr>
            <w:tcW w:w="1530" w:type="dxa"/>
            <w:hideMark/>
          </w:tcPr>
          <w:p w14:paraId="47FD4C53"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62C3AF1B" w14:textId="77777777" w:rsidTr="007F6DFC">
        <w:tc>
          <w:tcPr>
            <w:tcW w:w="0" w:type="auto"/>
            <w:hideMark/>
          </w:tcPr>
          <w:p w14:paraId="6F071503"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DesId</w:t>
            </w:r>
            <w:proofErr w:type="spellEnd"/>
          </w:p>
        </w:tc>
        <w:tc>
          <w:tcPr>
            <w:tcW w:w="6480" w:type="dxa"/>
            <w:hideMark/>
          </w:tcPr>
          <w:p w14:paraId="7DBE090D" w14:textId="77777777" w:rsidR="00867945" w:rsidRPr="00950C9B" w:rsidRDefault="00867945" w:rsidP="00867945">
            <w:pPr>
              <w:rPr>
                <w:rFonts w:eastAsia="Times New Roman" w:cs="Times New Roman"/>
                <w:sz w:val="24"/>
                <w:szCs w:val="24"/>
              </w:rPr>
            </w:pPr>
            <w:r>
              <w:rPr>
                <w:rFonts w:eastAsia="Times New Roman" w:cs="Times New Roman"/>
                <w:sz w:val="24"/>
                <w:szCs w:val="24"/>
              </w:rPr>
              <w:t>Mask ID</w:t>
            </w:r>
          </w:p>
        </w:tc>
        <w:tc>
          <w:tcPr>
            <w:tcW w:w="1530" w:type="dxa"/>
            <w:hideMark/>
          </w:tcPr>
          <w:p w14:paraId="7E6E2663"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6701C6E1" w14:textId="77777777" w:rsidTr="007F6DFC">
        <w:tc>
          <w:tcPr>
            <w:tcW w:w="0" w:type="auto"/>
            <w:hideMark/>
          </w:tcPr>
          <w:p w14:paraId="0821847D"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SlitName</w:t>
            </w:r>
            <w:proofErr w:type="spellEnd"/>
          </w:p>
        </w:tc>
        <w:tc>
          <w:tcPr>
            <w:tcW w:w="6480" w:type="dxa"/>
            <w:hideMark/>
          </w:tcPr>
          <w:p w14:paraId="08E4758C"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Name of slit, </w:t>
            </w:r>
            <w:proofErr w:type="spellStart"/>
            <w:r>
              <w:rPr>
                <w:rFonts w:eastAsia="Times New Roman" w:cs="Times New Roman"/>
                <w:sz w:val="24"/>
                <w:szCs w:val="24"/>
              </w:rPr>
              <w:t>eg</w:t>
            </w:r>
            <w:proofErr w:type="spellEnd"/>
            <w:r>
              <w:rPr>
                <w:rFonts w:eastAsia="Times New Roman" w:cs="Times New Roman"/>
                <w:sz w:val="24"/>
                <w:szCs w:val="24"/>
              </w:rPr>
              <w:t>. 000</w:t>
            </w:r>
          </w:p>
        </w:tc>
        <w:tc>
          <w:tcPr>
            <w:tcW w:w="1530" w:type="dxa"/>
            <w:hideMark/>
          </w:tcPr>
          <w:p w14:paraId="3F7E2FEF" w14:textId="77777777" w:rsidR="00867945" w:rsidRPr="00950C9B" w:rsidRDefault="00867945" w:rsidP="00867945">
            <w:pPr>
              <w:rPr>
                <w:rFonts w:eastAsia="Times New Roman" w:cs="Times New Roman"/>
                <w:sz w:val="24"/>
                <w:szCs w:val="24"/>
              </w:rPr>
            </w:pPr>
            <w:r>
              <w:rPr>
                <w:rFonts w:eastAsia="Times New Roman" w:cs="Times New Roman"/>
                <w:sz w:val="24"/>
                <w:szCs w:val="24"/>
              </w:rPr>
              <w:t>3 digits</w:t>
            </w:r>
          </w:p>
        </w:tc>
      </w:tr>
      <w:tr w:rsidR="00867945" w:rsidRPr="00950C9B" w14:paraId="159706E0" w14:textId="77777777" w:rsidTr="007F6DFC">
        <w:tc>
          <w:tcPr>
            <w:tcW w:w="0" w:type="auto"/>
            <w:hideMark/>
          </w:tcPr>
          <w:p w14:paraId="4A378486"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slitRA</w:t>
            </w:r>
            <w:proofErr w:type="spellEnd"/>
          </w:p>
        </w:tc>
        <w:tc>
          <w:tcPr>
            <w:tcW w:w="6480" w:type="dxa"/>
            <w:hideMark/>
          </w:tcPr>
          <w:p w14:paraId="4EE3D9E7" w14:textId="77777777" w:rsidR="00867945" w:rsidRPr="00950C9B" w:rsidRDefault="00867945" w:rsidP="00867945">
            <w:pPr>
              <w:rPr>
                <w:rFonts w:eastAsia="Times New Roman" w:cs="Times New Roman"/>
                <w:sz w:val="24"/>
                <w:szCs w:val="24"/>
              </w:rPr>
            </w:pPr>
            <w:r>
              <w:rPr>
                <w:rFonts w:eastAsia="Times New Roman" w:cs="Times New Roman"/>
                <w:sz w:val="24"/>
                <w:szCs w:val="24"/>
              </w:rPr>
              <w:t>Slit’s RA, in hour</w:t>
            </w:r>
          </w:p>
        </w:tc>
        <w:tc>
          <w:tcPr>
            <w:tcW w:w="1530" w:type="dxa"/>
            <w:hideMark/>
          </w:tcPr>
          <w:p w14:paraId="162B48DD" w14:textId="77777777" w:rsidR="00867945" w:rsidRPr="00950C9B" w:rsidRDefault="00867945" w:rsidP="00867945">
            <w:pPr>
              <w:rPr>
                <w:rFonts w:eastAsia="Times New Roman" w:cs="Times New Roman"/>
                <w:sz w:val="24"/>
                <w:szCs w:val="24"/>
              </w:rPr>
            </w:pPr>
            <w:r>
              <w:rPr>
                <w:rFonts w:eastAsia="Times New Roman" w:cs="Times New Roman"/>
                <w:sz w:val="24"/>
                <w:szCs w:val="24"/>
              </w:rPr>
              <w:t>hour, float</w:t>
            </w:r>
          </w:p>
        </w:tc>
      </w:tr>
      <w:tr w:rsidR="00867945" w:rsidRPr="00950C9B" w14:paraId="68E6E578" w14:textId="77777777" w:rsidTr="007F6DFC">
        <w:tc>
          <w:tcPr>
            <w:tcW w:w="0" w:type="auto"/>
            <w:hideMark/>
          </w:tcPr>
          <w:p w14:paraId="5DEF88E1"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lastRenderedPageBreak/>
              <w:t>slitDec</w:t>
            </w:r>
            <w:proofErr w:type="spellEnd"/>
          </w:p>
        </w:tc>
        <w:tc>
          <w:tcPr>
            <w:tcW w:w="6480" w:type="dxa"/>
            <w:hideMark/>
          </w:tcPr>
          <w:p w14:paraId="496300D8" w14:textId="77777777" w:rsidR="00867945" w:rsidRPr="00950C9B" w:rsidRDefault="00867945" w:rsidP="00867945">
            <w:pPr>
              <w:rPr>
                <w:rFonts w:eastAsia="Times New Roman" w:cs="Times New Roman"/>
                <w:sz w:val="24"/>
                <w:szCs w:val="24"/>
              </w:rPr>
            </w:pPr>
            <w:r>
              <w:rPr>
                <w:rFonts w:eastAsia="Times New Roman" w:cs="Times New Roman"/>
                <w:sz w:val="24"/>
                <w:szCs w:val="24"/>
              </w:rPr>
              <w:t>Slit’s DEC in degree</w:t>
            </w:r>
          </w:p>
        </w:tc>
        <w:tc>
          <w:tcPr>
            <w:tcW w:w="1530" w:type="dxa"/>
            <w:hideMark/>
          </w:tcPr>
          <w:p w14:paraId="762447E4"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14:paraId="04A4D6D5" w14:textId="77777777" w:rsidTr="007F6DFC">
        <w:tc>
          <w:tcPr>
            <w:tcW w:w="0" w:type="auto"/>
            <w:hideMark/>
          </w:tcPr>
          <w:p w14:paraId="7CFE1F4E"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slitTyp</w:t>
            </w:r>
            <w:proofErr w:type="spellEnd"/>
          </w:p>
        </w:tc>
        <w:tc>
          <w:tcPr>
            <w:tcW w:w="6480" w:type="dxa"/>
            <w:hideMark/>
          </w:tcPr>
          <w:p w14:paraId="3C03F70F" w14:textId="77777777" w:rsidR="00867945" w:rsidRPr="00950C9B" w:rsidRDefault="00867945" w:rsidP="00867945">
            <w:pPr>
              <w:rPr>
                <w:rFonts w:eastAsia="Times New Roman" w:cs="Times New Roman"/>
                <w:sz w:val="24"/>
                <w:szCs w:val="24"/>
              </w:rPr>
            </w:pPr>
            <w:r>
              <w:rPr>
                <w:rFonts w:eastAsia="Times New Roman" w:cs="Times New Roman"/>
                <w:sz w:val="24"/>
                <w:szCs w:val="24"/>
              </w:rPr>
              <w:t>Type, A=Alignment, P=Program target</w:t>
            </w:r>
          </w:p>
        </w:tc>
        <w:tc>
          <w:tcPr>
            <w:tcW w:w="1530" w:type="dxa"/>
            <w:hideMark/>
          </w:tcPr>
          <w:p w14:paraId="7F29E0DF" w14:textId="77777777" w:rsidR="00867945" w:rsidRPr="00950C9B" w:rsidRDefault="00867945" w:rsidP="00867945">
            <w:pPr>
              <w:rPr>
                <w:rFonts w:eastAsia="Times New Roman" w:cs="Times New Roman"/>
                <w:sz w:val="24"/>
                <w:szCs w:val="24"/>
              </w:rPr>
            </w:pPr>
            <w:r>
              <w:rPr>
                <w:rFonts w:eastAsia="Times New Roman" w:cs="Times New Roman"/>
                <w:sz w:val="24"/>
                <w:szCs w:val="24"/>
              </w:rPr>
              <w:t>char</w:t>
            </w:r>
          </w:p>
        </w:tc>
      </w:tr>
      <w:tr w:rsidR="00867945" w:rsidRPr="00950C9B" w14:paraId="6CFC5E33" w14:textId="77777777" w:rsidTr="007F6DFC">
        <w:tc>
          <w:tcPr>
            <w:tcW w:w="0" w:type="auto"/>
            <w:hideMark/>
          </w:tcPr>
          <w:p w14:paraId="42D25AC2"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slitLen</w:t>
            </w:r>
            <w:proofErr w:type="spellEnd"/>
          </w:p>
        </w:tc>
        <w:tc>
          <w:tcPr>
            <w:tcW w:w="6480" w:type="dxa"/>
            <w:hideMark/>
          </w:tcPr>
          <w:p w14:paraId="1AF092DB"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Length of slit, in </w:t>
            </w:r>
            <w:proofErr w:type="spellStart"/>
            <w:r>
              <w:rPr>
                <w:rFonts w:eastAsia="Times New Roman" w:cs="Times New Roman"/>
                <w:sz w:val="24"/>
                <w:szCs w:val="24"/>
              </w:rPr>
              <w:t>arcsec</w:t>
            </w:r>
            <w:proofErr w:type="spellEnd"/>
          </w:p>
        </w:tc>
        <w:tc>
          <w:tcPr>
            <w:tcW w:w="1530" w:type="dxa"/>
            <w:hideMark/>
          </w:tcPr>
          <w:p w14:paraId="1A3E8EE3" w14:textId="77777777"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arcsec</w:t>
            </w:r>
            <w:proofErr w:type="spellEnd"/>
            <w:r>
              <w:rPr>
                <w:rFonts w:eastAsia="Times New Roman" w:cs="Times New Roman"/>
                <w:sz w:val="24"/>
                <w:szCs w:val="24"/>
              </w:rPr>
              <w:t>, float</w:t>
            </w:r>
          </w:p>
        </w:tc>
      </w:tr>
      <w:tr w:rsidR="00867945" w:rsidRPr="00950C9B" w14:paraId="78E8E06A" w14:textId="77777777" w:rsidTr="007F6DFC">
        <w:tc>
          <w:tcPr>
            <w:tcW w:w="0" w:type="auto"/>
            <w:hideMark/>
          </w:tcPr>
          <w:p w14:paraId="28B6AC29"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slitLPA</w:t>
            </w:r>
            <w:proofErr w:type="spellEnd"/>
          </w:p>
        </w:tc>
        <w:tc>
          <w:tcPr>
            <w:tcW w:w="6480" w:type="dxa"/>
            <w:hideMark/>
          </w:tcPr>
          <w:p w14:paraId="02F76E73" w14:textId="77777777" w:rsidR="00867945" w:rsidRPr="00950C9B" w:rsidRDefault="00867945" w:rsidP="00867945">
            <w:pPr>
              <w:rPr>
                <w:rFonts w:eastAsia="Times New Roman" w:cs="Times New Roman"/>
                <w:sz w:val="24"/>
                <w:szCs w:val="24"/>
              </w:rPr>
            </w:pPr>
            <w:r>
              <w:rPr>
                <w:rFonts w:eastAsia="Times New Roman" w:cs="Times New Roman"/>
                <w:sz w:val="24"/>
                <w:szCs w:val="24"/>
              </w:rPr>
              <w:t>Slit’s position angle in degree</w:t>
            </w:r>
          </w:p>
        </w:tc>
        <w:tc>
          <w:tcPr>
            <w:tcW w:w="1530" w:type="dxa"/>
            <w:hideMark/>
          </w:tcPr>
          <w:p w14:paraId="6954E52D"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14:paraId="26E2436A" w14:textId="77777777" w:rsidTr="007F6DFC">
        <w:tc>
          <w:tcPr>
            <w:tcW w:w="0" w:type="auto"/>
            <w:hideMark/>
          </w:tcPr>
          <w:p w14:paraId="18F63706"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slitWid</w:t>
            </w:r>
            <w:proofErr w:type="spellEnd"/>
          </w:p>
        </w:tc>
        <w:tc>
          <w:tcPr>
            <w:tcW w:w="6480" w:type="dxa"/>
            <w:hideMark/>
          </w:tcPr>
          <w:p w14:paraId="38A9A60A"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Slit’s width, in </w:t>
            </w:r>
            <w:proofErr w:type="spellStart"/>
            <w:r>
              <w:rPr>
                <w:rFonts w:eastAsia="Times New Roman" w:cs="Times New Roman"/>
                <w:sz w:val="24"/>
                <w:szCs w:val="24"/>
              </w:rPr>
              <w:t>arcsec</w:t>
            </w:r>
            <w:proofErr w:type="spellEnd"/>
          </w:p>
        </w:tc>
        <w:tc>
          <w:tcPr>
            <w:tcW w:w="1530" w:type="dxa"/>
            <w:hideMark/>
          </w:tcPr>
          <w:p w14:paraId="5F53A4B3" w14:textId="77777777"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arcsec</w:t>
            </w:r>
            <w:proofErr w:type="spellEnd"/>
            <w:r>
              <w:rPr>
                <w:rFonts w:eastAsia="Times New Roman" w:cs="Times New Roman"/>
                <w:sz w:val="24"/>
                <w:szCs w:val="24"/>
              </w:rPr>
              <w:t>, float</w:t>
            </w:r>
          </w:p>
        </w:tc>
      </w:tr>
      <w:tr w:rsidR="00867945" w:rsidRPr="00950C9B" w14:paraId="2341307D" w14:textId="77777777" w:rsidTr="007F6DFC">
        <w:tc>
          <w:tcPr>
            <w:tcW w:w="0" w:type="auto"/>
            <w:hideMark/>
          </w:tcPr>
          <w:p w14:paraId="514111EC"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slitWPA</w:t>
            </w:r>
            <w:proofErr w:type="spellEnd"/>
          </w:p>
        </w:tc>
        <w:tc>
          <w:tcPr>
            <w:tcW w:w="6480" w:type="dxa"/>
            <w:hideMark/>
          </w:tcPr>
          <w:p w14:paraId="48597176" w14:textId="77777777" w:rsidR="00867945" w:rsidRPr="00950C9B" w:rsidRDefault="00867945" w:rsidP="00867945">
            <w:pPr>
              <w:rPr>
                <w:rFonts w:eastAsia="Times New Roman" w:cs="Times New Roman"/>
                <w:sz w:val="24"/>
                <w:szCs w:val="24"/>
              </w:rPr>
            </w:pPr>
            <w:r>
              <w:rPr>
                <w:rFonts w:eastAsia="Times New Roman" w:cs="Times New Roman"/>
                <w:sz w:val="24"/>
                <w:szCs w:val="24"/>
              </w:rPr>
              <w:t>Slit’s width PA, in degree ??</w:t>
            </w:r>
          </w:p>
        </w:tc>
        <w:tc>
          <w:tcPr>
            <w:tcW w:w="1530" w:type="dxa"/>
            <w:hideMark/>
          </w:tcPr>
          <w:p w14:paraId="2A6296D5"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bl>
    <w:p w14:paraId="16EDED5A" w14:textId="77777777" w:rsidR="00867945" w:rsidRDefault="00867945" w:rsidP="00867945"/>
    <w:p w14:paraId="40B7432D" w14:textId="77777777" w:rsidR="00867945" w:rsidRDefault="00867945" w:rsidP="00867945">
      <w:r>
        <w:t>Example:</w:t>
      </w:r>
    </w:p>
    <w:tbl>
      <w:tblPr>
        <w:tblStyle w:val="TableGrid"/>
        <w:tblW w:w="0" w:type="auto"/>
        <w:tblLook w:val="04A0" w:firstRow="1" w:lastRow="0" w:firstColumn="1" w:lastColumn="0" w:noHBand="0" w:noVBand="1"/>
      </w:tblPr>
      <w:tblGrid>
        <w:gridCol w:w="308"/>
        <w:gridCol w:w="694"/>
        <w:gridCol w:w="637"/>
        <w:gridCol w:w="897"/>
        <w:gridCol w:w="1083"/>
        <w:gridCol w:w="992"/>
        <w:gridCol w:w="710"/>
        <w:gridCol w:w="702"/>
        <w:gridCol w:w="720"/>
        <w:gridCol w:w="743"/>
        <w:gridCol w:w="807"/>
      </w:tblGrid>
      <w:tr w:rsidR="00867945" w:rsidRPr="006B064D" w14:paraId="004DD22A" w14:textId="77777777" w:rsidTr="007F6DFC">
        <w:tc>
          <w:tcPr>
            <w:tcW w:w="0" w:type="auto"/>
            <w:shd w:val="clear" w:color="auto" w:fill="EEECE1" w:themeFill="background2"/>
            <w:hideMark/>
          </w:tcPr>
          <w:p w14:paraId="5198F900" w14:textId="77777777" w:rsidR="00867945" w:rsidRPr="006B064D" w:rsidRDefault="00867945" w:rsidP="00867945">
            <w:pPr>
              <w:jc w:val="center"/>
              <w:rPr>
                <w:rFonts w:eastAsia="Times New Roman" w:cs="Times New Roman"/>
                <w:b/>
                <w:bCs/>
                <w:sz w:val="18"/>
                <w:szCs w:val="24"/>
              </w:rPr>
            </w:pPr>
          </w:p>
        </w:tc>
        <w:tc>
          <w:tcPr>
            <w:tcW w:w="0" w:type="auto"/>
            <w:shd w:val="clear" w:color="auto" w:fill="EEECE1" w:themeFill="background2"/>
            <w:hideMark/>
          </w:tcPr>
          <w:p w14:paraId="7495652A"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dSlitId</w:t>
            </w:r>
            <w:proofErr w:type="spellEnd"/>
          </w:p>
        </w:tc>
        <w:tc>
          <w:tcPr>
            <w:tcW w:w="0" w:type="auto"/>
            <w:shd w:val="clear" w:color="auto" w:fill="EEECE1" w:themeFill="background2"/>
            <w:hideMark/>
          </w:tcPr>
          <w:p w14:paraId="2256F93E"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DesId</w:t>
            </w:r>
            <w:proofErr w:type="spellEnd"/>
          </w:p>
        </w:tc>
        <w:tc>
          <w:tcPr>
            <w:tcW w:w="0" w:type="auto"/>
            <w:shd w:val="clear" w:color="auto" w:fill="EEECE1" w:themeFill="background2"/>
            <w:hideMark/>
          </w:tcPr>
          <w:p w14:paraId="7DA47219"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SlitName</w:t>
            </w:r>
            <w:proofErr w:type="spellEnd"/>
          </w:p>
        </w:tc>
        <w:tc>
          <w:tcPr>
            <w:tcW w:w="0" w:type="auto"/>
            <w:shd w:val="clear" w:color="auto" w:fill="EEECE1" w:themeFill="background2"/>
            <w:hideMark/>
          </w:tcPr>
          <w:p w14:paraId="28BA1A3A"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slitRA</w:t>
            </w:r>
            <w:proofErr w:type="spellEnd"/>
          </w:p>
        </w:tc>
        <w:tc>
          <w:tcPr>
            <w:tcW w:w="0" w:type="auto"/>
            <w:shd w:val="clear" w:color="auto" w:fill="EEECE1" w:themeFill="background2"/>
            <w:hideMark/>
          </w:tcPr>
          <w:p w14:paraId="068CE157"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slitDec</w:t>
            </w:r>
            <w:proofErr w:type="spellEnd"/>
          </w:p>
        </w:tc>
        <w:tc>
          <w:tcPr>
            <w:tcW w:w="0" w:type="auto"/>
            <w:shd w:val="clear" w:color="auto" w:fill="EEECE1" w:themeFill="background2"/>
            <w:hideMark/>
          </w:tcPr>
          <w:p w14:paraId="65AD77E8"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slitTyp</w:t>
            </w:r>
            <w:proofErr w:type="spellEnd"/>
          </w:p>
        </w:tc>
        <w:tc>
          <w:tcPr>
            <w:tcW w:w="0" w:type="auto"/>
            <w:shd w:val="clear" w:color="auto" w:fill="EEECE1" w:themeFill="background2"/>
            <w:hideMark/>
          </w:tcPr>
          <w:p w14:paraId="4ADDED0D"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slitLen</w:t>
            </w:r>
            <w:proofErr w:type="spellEnd"/>
          </w:p>
        </w:tc>
        <w:tc>
          <w:tcPr>
            <w:tcW w:w="0" w:type="auto"/>
            <w:shd w:val="clear" w:color="auto" w:fill="EEECE1" w:themeFill="background2"/>
            <w:hideMark/>
          </w:tcPr>
          <w:p w14:paraId="3EDBE989"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slitLPA</w:t>
            </w:r>
            <w:proofErr w:type="spellEnd"/>
          </w:p>
        </w:tc>
        <w:tc>
          <w:tcPr>
            <w:tcW w:w="0" w:type="auto"/>
            <w:shd w:val="clear" w:color="auto" w:fill="EEECE1" w:themeFill="background2"/>
            <w:hideMark/>
          </w:tcPr>
          <w:p w14:paraId="159AF022"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slitWid</w:t>
            </w:r>
            <w:proofErr w:type="spellEnd"/>
          </w:p>
        </w:tc>
        <w:tc>
          <w:tcPr>
            <w:tcW w:w="0" w:type="auto"/>
            <w:shd w:val="clear" w:color="auto" w:fill="EEECE1" w:themeFill="background2"/>
            <w:hideMark/>
          </w:tcPr>
          <w:p w14:paraId="73FB0723" w14:textId="77777777"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slitWPA</w:t>
            </w:r>
            <w:proofErr w:type="spellEnd"/>
          </w:p>
        </w:tc>
      </w:tr>
      <w:tr w:rsidR="00867945" w:rsidRPr="006B064D" w14:paraId="732A5440" w14:textId="77777777" w:rsidTr="007F6DFC">
        <w:tc>
          <w:tcPr>
            <w:tcW w:w="0" w:type="auto"/>
            <w:hideMark/>
          </w:tcPr>
          <w:p w14:paraId="44843FE4" w14:textId="77777777"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0</w:t>
            </w:r>
          </w:p>
        </w:tc>
        <w:tc>
          <w:tcPr>
            <w:tcW w:w="0" w:type="auto"/>
            <w:hideMark/>
          </w:tcPr>
          <w:p w14:paraId="2093F53C"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w:t>
            </w:r>
          </w:p>
        </w:tc>
        <w:tc>
          <w:tcPr>
            <w:tcW w:w="0" w:type="auto"/>
            <w:hideMark/>
          </w:tcPr>
          <w:p w14:paraId="6733B3C5"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14:paraId="45847684"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000</w:t>
            </w:r>
          </w:p>
        </w:tc>
        <w:tc>
          <w:tcPr>
            <w:tcW w:w="0" w:type="auto"/>
            <w:hideMark/>
          </w:tcPr>
          <w:p w14:paraId="05C379A7"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114.605902</w:t>
            </w:r>
          </w:p>
        </w:tc>
        <w:tc>
          <w:tcPr>
            <w:tcW w:w="0" w:type="auto"/>
            <w:hideMark/>
          </w:tcPr>
          <w:p w14:paraId="371EAB06"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38.941200</w:t>
            </w:r>
          </w:p>
        </w:tc>
        <w:tc>
          <w:tcPr>
            <w:tcW w:w="0" w:type="auto"/>
            <w:hideMark/>
          </w:tcPr>
          <w:p w14:paraId="2E93D73A"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A</w:t>
            </w:r>
          </w:p>
        </w:tc>
        <w:tc>
          <w:tcPr>
            <w:tcW w:w="0" w:type="auto"/>
            <w:hideMark/>
          </w:tcPr>
          <w:p w14:paraId="78B4A1EF"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4.000</w:t>
            </w:r>
          </w:p>
        </w:tc>
        <w:tc>
          <w:tcPr>
            <w:tcW w:w="0" w:type="auto"/>
            <w:hideMark/>
          </w:tcPr>
          <w:p w14:paraId="44B5542C"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50.0</w:t>
            </w:r>
          </w:p>
        </w:tc>
        <w:tc>
          <w:tcPr>
            <w:tcW w:w="0" w:type="auto"/>
            <w:hideMark/>
          </w:tcPr>
          <w:p w14:paraId="7B6AE9AF"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4.0</w:t>
            </w:r>
          </w:p>
        </w:tc>
        <w:tc>
          <w:tcPr>
            <w:tcW w:w="0" w:type="auto"/>
            <w:hideMark/>
          </w:tcPr>
          <w:p w14:paraId="4F93C646"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14:paraId="1A49D95F" w14:textId="77777777" w:rsidTr="007F6DFC">
        <w:tc>
          <w:tcPr>
            <w:tcW w:w="0" w:type="auto"/>
            <w:hideMark/>
          </w:tcPr>
          <w:p w14:paraId="39EF1FE0" w14:textId="77777777"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1</w:t>
            </w:r>
          </w:p>
        </w:tc>
        <w:tc>
          <w:tcPr>
            <w:tcW w:w="0" w:type="auto"/>
            <w:hideMark/>
          </w:tcPr>
          <w:p w14:paraId="25A69B56"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14:paraId="03A1E63F"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14:paraId="750AB49B"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001</w:t>
            </w:r>
          </w:p>
        </w:tc>
        <w:tc>
          <w:tcPr>
            <w:tcW w:w="0" w:type="auto"/>
            <w:hideMark/>
          </w:tcPr>
          <w:p w14:paraId="36BFA794"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114.584492</w:t>
            </w:r>
          </w:p>
        </w:tc>
        <w:tc>
          <w:tcPr>
            <w:tcW w:w="0" w:type="auto"/>
            <w:hideMark/>
          </w:tcPr>
          <w:p w14:paraId="718CA99C"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38.953970</w:t>
            </w:r>
          </w:p>
        </w:tc>
        <w:tc>
          <w:tcPr>
            <w:tcW w:w="0" w:type="auto"/>
            <w:hideMark/>
          </w:tcPr>
          <w:p w14:paraId="3C53C580"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P</w:t>
            </w:r>
          </w:p>
        </w:tc>
        <w:tc>
          <w:tcPr>
            <w:tcW w:w="0" w:type="auto"/>
            <w:hideMark/>
          </w:tcPr>
          <w:p w14:paraId="74CC94D7"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5.851</w:t>
            </w:r>
          </w:p>
        </w:tc>
        <w:tc>
          <w:tcPr>
            <w:tcW w:w="0" w:type="auto"/>
            <w:hideMark/>
          </w:tcPr>
          <w:p w14:paraId="6776F809"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60.0</w:t>
            </w:r>
          </w:p>
        </w:tc>
        <w:tc>
          <w:tcPr>
            <w:tcW w:w="0" w:type="auto"/>
            <w:hideMark/>
          </w:tcPr>
          <w:p w14:paraId="5A165BE4"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0.7</w:t>
            </w:r>
          </w:p>
        </w:tc>
        <w:tc>
          <w:tcPr>
            <w:tcW w:w="0" w:type="auto"/>
            <w:hideMark/>
          </w:tcPr>
          <w:p w14:paraId="26D025E0"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14:paraId="2BC02498" w14:textId="77777777" w:rsidTr="007F6DFC">
        <w:tc>
          <w:tcPr>
            <w:tcW w:w="0" w:type="auto"/>
            <w:hideMark/>
          </w:tcPr>
          <w:p w14:paraId="1E24C092" w14:textId="77777777"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2</w:t>
            </w:r>
          </w:p>
        </w:tc>
        <w:tc>
          <w:tcPr>
            <w:tcW w:w="0" w:type="auto"/>
            <w:hideMark/>
          </w:tcPr>
          <w:p w14:paraId="02FC5737"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2</w:t>
            </w:r>
          </w:p>
        </w:tc>
        <w:tc>
          <w:tcPr>
            <w:tcW w:w="0" w:type="auto"/>
            <w:hideMark/>
          </w:tcPr>
          <w:p w14:paraId="25AA98F9"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14:paraId="1CBB4095"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002</w:t>
            </w:r>
          </w:p>
        </w:tc>
        <w:tc>
          <w:tcPr>
            <w:tcW w:w="0" w:type="auto"/>
            <w:hideMark/>
          </w:tcPr>
          <w:p w14:paraId="56A9607B"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114.543678</w:t>
            </w:r>
          </w:p>
        </w:tc>
        <w:tc>
          <w:tcPr>
            <w:tcW w:w="0" w:type="auto"/>
            <w:hideMark/>
          </w:tcPr>
          <w:p w14:paraId="3AE72C0B"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38.910619</w:t>
            </w:r>
          </w:p>
        </w:tc>
        <w:tc>
          <w:tcPr>
            <w:tcW w:w="0" w:type="auto"/>
            <w:hideMark/>
          </w:tcPr>
          <w:p w14:paraId="51918846"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P</w:t>
            </w:r>
          </w:p>
        </w:tc>
        <w:tc>
          <w:tcPr>
            <w:tcW w:w="0" w:type="auto"/>
            <w:hideMark/>
          </w:tcPr>
          <w:p w14:paraId="5725BCF2"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6.669</w:t>
            </w:r>
          </w:p>
        </w:tc>
        <w:tc>
          <w:tcPr>
            <w:tcW w:w="0" w:type="auto"/>
            <w:hideMark/>
          </w:tcPr>
          <w:p w14:paraId="5DCE6FBF"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60.0</w:t>
            </w:r>
          </w:p>
        </w:tc>
        <w:tc>
          <w:tcPr>
            <w:tcW w:w="0" w:type="auto"/>
            <w:hideMark/>
          </w:tcPr>
          <w:p w14:paraId="53A1D870"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0.7</w:t>
            </w:r>
          </w:p>
        </w:tc>
        <w:tc>
          <w:tcPr>
            <w:tcW w:w="0" w:type="auto"/>
            <w:hideMark/>
          </w:tcPr>
          <w:p w14:paraId="02F929AB"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14:paraId="731348EA" w14:textId="77777777" w:rsidTr="007F6DFC">
        <w:tc>
          <w:tcPr>
            <w:tcW w:w="0" w:type="auto"/>
            <w:hideMark/>
          </w:tcPr>
          <w:p w14:paraId="054899CA" w14:textId="77777777"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3</w:t>
            </w:r>
          </w:p>
        </w:tc>
        <w:tc>
          <w:tcPr>
            <w:tcW w:w="0" w:type="auto"/>
            <w:hideMark/>
          </w:tcPr>
          <w:p w14:paraId="4D409833"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3</w:t>
            </w:r>
          </w:p>
        </w:tc>
        <w:tc>
          <w:tcPr>
            <w:tcW w:w="0" w:type="auto"/>
            <w:hideMark/>
          </w:tcPr>
          <w:p w14:paraId="421BB0BF"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14:paraId="3B586F85"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003</w:t>
            </w:r>
          </w:p>
        </w:tc>
        <w:tc>
          <w:tcPr>
            <w:tcW w:w="0" w:type="auto"/>
            <w:hideMark/>
          </w:tcPr>
          <w:p w14:paraId="4ABB1CE1"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114.543766</w:t>
            </w:r>
          </w:p>
        </w:tc>
        <w:tc>
          <w:tcPr>
            <w:tcW w:w="0" w:type="auto"/>
            <w:hideMark/>
          </w:tcPr>
          <w:p w14:paraId="074FBC3B"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38.870376</w:t>
            </w:r>
          </w:p>
        </w:tc>
        <w:tc>
          <w:tcPr>
            <w:tcW w:w="0" w:type="auto"/>
            <w:hideMark/>
          </w:tcPr>
          <w:p w14:paraId="18F4EAC5"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P</w:t>
            </w:r>
          </w:p>
        </w:tc>
        <w:tc>
          <w:tcPr>
            <w:tcW w:w="0" w:type="auto"/>
            <w:hideMark/>
          </w:tcPr>
          <w:p w14:paraId="06DF380D"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6.508</w:t>
            </w:r>
          </w:p>
        </w:tc>
        <w:tc>
          <w:tcPr>
            <w:tcW w:w="0" w:type="auto"/>
            <w:hideMark/>
          </w:tcPr>
          <w:p w14:paraId="3C75EBD7"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60.0</w:t>
            </w:r>
          </w:p>
        </w:tc>
        <w:tc>
          <w:tcPr>
            <w:tcW w:w="0" w:type="auto"/>
            <w:hideMark/>
          </w:tcPr>
          <w:p w14:paraId="12E57BE3"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0.7</w:t>
            </w:r>
          </w:p>
        </w:tc>
        <w:tc>
          <w:tcPr>
            <w:tcW w:w="0" w:type="auto"/>
            <w:hideMark/>
          </w:tcPr>
          <w:p w14:paraId="08CE72B5"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14:paraId="61E9DA9F" w14:textId="77777777" w:rsidTr="007F6DFC">
        <w:tc>
          <w:tcPr>
            <w:tcW w:w="0" w:type="auto"/>
            <w:hideMark/>
          </w:tcPr>
          <w:p w14:paraId="45E13DEE" w14:textId="77777777"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4</w:t>
            </w:r>
          </w:p>
        </w:tc>
        <w:tc>
          <w:tcPr>
            <w:tcW w:w="0" w:type="auto"/>
            <w:hideMark/>
          </w:tcPr>
          <w:p w14:paraId="6D11B64A"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4</w:t>
            </w:r>
          </w:p>
        </w:tc>
        <w:tc>
          <w:tcPr>
            <w:tcW w:w="0" w:type="auto"/>
            <w:hideMark/>
          </w:tcPr>
          <w:p w14:paraId="5B8B2520"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14:paraId="041C1A5D"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004</w:t>
            </w:r>
          </w:p>
        </w:tc>
        <w:tc>
          <w:tcPr>
            <w:tcW w:w="0" w:type="auto"/>
            <w:hideMark/>
          </w:tcPr>
          <w:p w14:paraId="452C1E2D"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114.544311</w:t>
            </w:r>
          </w:p>
        </w:tc>
        <w:tc>
          <w:tcPr>
            <w:tcW w:w="0" w:type="auto"/>
            <w:hideMark/>
          </w:tcPr>
          <w:p w14:paraId="488E8D9F"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38.854877</w:t>
            </w:r>
          </w:p>
        </w:tc>
        <w:tc>
          <w:tcPr>
            <w:tcW w:w="0" w:type="auto"/>
            <w:hideMark/>
          </w:tcPr>
          <w:p w14:paraId="1FDBEE78"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P</w:t>
            </w:r>
          </w:p>
        </w:tc>
        <w:tc>
          <w:tcPr>
            <w:tcW w:w="0" w:type="auto"/>
            <w:hideMark/>
          </w:tcPr>
          <w:p w14:paraId="53584609"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5.946</w:t>
            </w:r>
          </w:p>
        </w:tc>
        <w:tc>
          <w:tcPr>
            <w:tcW w:w="0" w:type="auto"/>
            <w:hideMark/>
          </w:tcPr>
          <w:p w14:paraId="7C83BC4E"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60.0</w:t>
            </w:r>
          </w:p>
        </w:tc>
        <w:tc>
          <w:tcPr>
            <w:tcW w:w="0" w:type="auto"/>
            <w:hideMark/>
          </w:tcPr>
          <w:p w14:paraId="64DBF1E6"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0.7</w:t>
            </w:r>
          </w:p>
        </w:tc>
        <w:tc>
          <w:tcPr>
            <w:tcW w:w="0" w:type="auto"/>
            <w:hideMark/>
          </w:tcPr>
          <w:p w14:paraId="64DBDE3E" w14:textId="77777777"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14:paraId="4829BBC2" w14:textId="77777777" w:rsidTr="007F6DFC">
        <w:tc>
          <w:tcPr>
            <w:tcW w:w="0" w:type="auto"/>
          </w:tcPr>
          <w:p w14:paraId="6374E764" w14:textId="77777777" w:rsidR="00867945" w:rsidRPr="006B064D" w:rsidRDefault="00867945" w:rsidP="00867945">
            <w:pPr>
              <w:jc w:val="center"/>
              <w:rPr>
                <w:rFonts w:eastAsia="Times New Roman" w:cs="Times New Roman"/>
                <w:b/>
                <w:bCs/>
                <w:sz w:val="18"/>
                <w:szCs w:val="24"/>
              </w:rPr>
            </w:pPr>
          </w:p>
        </w:tc>
        <w:tc>
          <w:tcPr>
            <w:tcW w:w="0" w:type="auto"/>
          </w:tcPr>
          <w:p w14:paraId="16DDDB2C" w14:textId="77777777" w:rsidR="00867945" w:rsidRPr="006B064D" w:rsidRDefault="00867945" w:rsidP="00867945">
            <w:pPr>
              <w:rPr>
                <w:rFonts w:eastAsia="Times New Roman" w:cs="Times New Roman"/>
                <w:sz w:val="18"/>
                <w:szCs w:val="24"/>
              </w:rPr>
            </w:pPr>
            <w:r>
              <w:rPr>
                <w:rFonts w:eastAsia="Times New Roman" w:cs="Times New Roman"/>
                <w:sz w:val="18"/>
                <w:szCs w:val="24"/>
              </w:rPr>
              <w:t>…</w:t>
            </w:r>
          </w:p>
        </w:tc>
        <w:tc>
          <w:tcPr>
            <w:tcW w:w="0" w:type="auto"/>
          </w:tcPr>
          <w:p w14:paraId="582DD36A" w14:textId="77777777" w:rsidR="00867945" w:rsidRPr="006B064D" w:rsidRDefault="00867945" w:rsidP="00867945">
            <w:pPr>
              <w:rPr>
                <w:rFonts w:eastAsia="Times New Roman" w:cs="Times New Roman"/>
                <w:sz w:val="18"/>
                <w:szCs w:val="24"/>
              </w:rPr>
            </w:pPr>
            <w:r>
              <w:rPr>
                <w:rFonts w:eastAsia="Times New Roman" w:cs="Times New Roman"/>
                <w:sz w:val="18"/>
                <w:szCs w:val="24"/>
              </w:rPr>
              <w:t>…</w:t>
            </w:r>
          </w:p>
        </w:tc>
        <w:tc>
          <w:tcPr>
            <w:tcW w:w="0" w:type="auto"/>
          </w:tcPr>
          <w:p w14:paraId="71147EB1" w14:textId="77777777" w:rsidR="00867945" w:rsidRPr="006B064D" w:rsidRDefault="00867945" w:rsidP="00867945">
            <w:pPr>
              <w:rPr>
                <w:rFonts w:eastAsia="Times New Roman" w:cs="Times New Roman"/>
                <w:sz w:val="18"/>
                <w:szCs w:val="24"/>
              </w:rPr>
            </w:pPr>
            <w:r>
              <w:rPr>
                <w:rFonts w:eastAsia="Times New Roman" w:cs="Times New Roman"/>
                <w:sz w:val="18"/>
                <w:szCs w:val="24"/>
              </w:rPr>
              <w:t>…</w:t>
            </w:r>
          </w:p>
        </w:tc>
        <w:tc>
          <w:tcPr>
            <w:tcW w:w="0" w:type="auto"/>
          </w:tcPr>
          <w:p w14:paraId="3A4D4FCD" w14:textId="77777777" w:rsidR="00867945" w:rsidRPr="006B064D" w:rsidRDefault="00867945" w:rsidP="00867945">
            <w:pPr>
              <w:rPr>
                <w:rFonts w:eastAsia="Times New Roman" w:cs="Times New Roman"/>
                <w:sz w:val="18"/>
                <w:szCs w:val="24"/>
              </w:rPr>
            </w:pPr>
          </w:p>
        </w:tc>
        <w:tc>
          <w:tcPr>
            <w:tcW w:w="0" w:type="auto"/>
          </w:tcPr>
          <w:p w14:paraId="42FB3CEB" w14:textId="77777777" w:rsidR="00867945" w:rsidRPr="006B064D" w:rsidRDefault="00867945" w:rsidP="00867945">
            <w:pPr>
              <w:rPr>
                <w:rFonts w:eastAsia="Times New Roman" w:cs="Times New Roman"/>
                <w:sz w:val="18"/>
                <w:szCs w:val="24"/>
              </w:rPr>
            </w:pPr>
          </w:p>
        </w:tc>
        <w:tc>
          <w:tcPr>
            <w:tcW w:w="0" w:type="auto"/>
          </w:tcPr>
          <w:p w14:paraId="3B5CEE38" w14:textId="77777777" w:rsidR="00867945" w:rsidRPr="006B064D" w:rsidRDefault="00867945" w:rsidP="00867945">
            <w:pPr>
              <w:rPr>
                <w:rFonts w:eastAsia="Times New Roman" w:cs="Times New Roman"/>
                <w:sz w:val="18"/>
                <w:szCs w:val="24"/>
              </w:rPr>
            </w:pPr>
          </w:p>
        </w:tc>
        <w:tc>
          <w:tcPr>
            <w:tcW w:w="0" w:type="auto"/>
          </w:tcPr>
          <w:p w14:paraId="772BB4EE" w14:textId="77777777" w:rsidR="00867945" w:rsidRPr="006B064D" w:rsidRDefault="00867945" w:rsidP="00867945">
            <w:pPr>
              <w:rPr>
                <w:rFonts w:eastAsia="Times New Roman" w:cs="Times New Roman"/>
                <w:sz w:val="18"/>
                <w:szCs w:val="24"/>
              </w:rPr>
            </w:pPr>
          </w:p>
        </w:tc>
        <w:tc>
          <w:tcPr>
            <w:tcW w:w="0" w:type="auto"/>
          </w:tcPr>
          <w:p w14:paraId="62C8FF73" w14:textId="77777777" w:rsidR="00867945" w:rsidRPr="006B064D" w:rsidRDefault="00867945" w:rsidP="00867945">
            <w:pPr>
              <w:rPr>
                <w:rFonts w:eastAsia="Times New Roman" w:cs="Times New Roman"/>
                <w:sz w:val="18"/>
                <w:szCs w:val="24"/>
              </w:rPr>
            </w:pPr>
          </w:p>
        </w:tc>
        <w:tc>
          <w:tcPr>
            <w:tcW w:w="0" w:type="auto"/>
          </w:tcPr>
          <w:p w14:paraId="53FCDBAF" w14:textId="77777777" w:rsidR="00867945" w:rsidRPr="006B064D" w:rsidRDefault="00867945" w:rsidP="00867945">
            <w:pPr>
              <w:rPr>
                <w:rFonts w:eastAsia="Times New Roman" w:cs="Times New Roman"/>
                <w:sz w:val="18"/>
                <w:szCs w:val="24"/>
              </w:rPr>
            </w:pPr>
          </w:p>
        </w:tc>
        <w:tc>
          <w:tcPr>
            <w:tcW w:w="0" w:type="auto"/>
          </w:tcPr>
          <w:p w14:paraId="26849A8C" w14:textId="77777777" w:rsidR="00867945" w:rsidRPr="006B064D" w:rsidRDefault="00867945" w:rsidP="00867945">
            <w:pPr>
              <w:rPr>
                <w:rFonts w:eastAsia="Times New Roman" w:cs="Times New Roman"/>
                <w:sz w:val="18"/>
                <w:szCs w:val="24"/>
              </w:rPr>
            </w:pPr>
          </w:p>
        </w:tc>
      </w:tr>
    </w:tbl>
    <w:p w14:paraId="0414E596" w14:textId="77777777" w:rsidR="00867945" w:rsidRDefault="00867945" w:rsidP="00867945"/>
    <w:p w14:paraId="30B85262" w14:textId="77777777"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SlitObjMap</w:t>
      </w:r>
      <w:proofErr w:type="spellEnd"/>
    </w:p>
    <w:tbl>
      <w:tblPr>
        <w:tblStyle w:val="TableGrid"/>
        <w:tblW w:w="0" w:type="auto"/>
        <w:tblLook w:val="04A0" w:firstRow="1" w:lastRow="0" w:firstColumn="1" w:lastColumn="0" w:noHBand="0" w:noVBand="1"/>
      </w:tblPr>
      <w:tblGrid>
        <w:gridCol w:w="1047"/>
        <w:gridCol w:w="6531"/>
        <w:gridCol w:w="1530"/>
      </w:tblGrid>
      <w:tr w:rsidR="00867945" w:rsidRPr="00950C9B" w14:paraId="5682492D" w14:textId="77777777" w:rsidTr="007F6DFC">
        <w:tc>
          <w:tcPr>
            <w:tcW w:w="0" w:type="auto"/>
            <w:shd w:val="clear" w:color="auto" w:fill="EEECE1" w:themeFill="background2"/>
            <w:hideMark/>
          </w:tcPr>
          <w:p w14:paraId="2A3D377E"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531" w:type="dxa"/>
            <w:shd w:val="clear" w:color="auto" w:fill="EEECE1" w:themeFill="background2"/>
            <w:hideMark/>
          </w:tcPr>
          <w:p w14:paraId="0986B7F7"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14:paraId="104C3462"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14:paraId="3160F05C" w14:textId="77777777" w:rsidTr="007F6DFC">
        <w:tc>
          <w:tcPr>
            <w:tcW w:w="0" w:type="auto"/>
            <w:hideMark/>
          </w:tcPr>
          <w:p w14:paraId="5F3E1851"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DesId</w:t>
            </w:r>
            <w:proofErr w:type="spellEnd"/>
          </w:p>
        </w:tc>
        <w:tc>
          <w:tcPr>
            <w:tcW w:w="6531" w:type="dxa"/>
            <w:hideMark/>
          </w:tcPr>
          <w:p w14:paraId="6C37B483" w14:textId="77777777" w:rsidR="00867945" w:rsidRPr="00950C9B" w:rsidRDefault="00867945" w:rsidP="00867945">
            <w:pPr>
              <w:rPr>
                <w:rFonts w:eastAsia="Times New Roman" w:cs="Times New Roman"/>
                <w:sz w:val="24"/>
                <w:szCs w:val="24"/>
              </w:rPr>
            </w:pPr>
            <w:r>
              <w:rPr>
                <w:rFonts w:eastAsia="Times New Roman" w:cs="Times New Roman"/>
                <w:sz w:val="24"/>
                <w:szCs w:val="24"/>
              </w:rPr>
              <w:t>Mask Id</w:t>
            </w:r>
          </w:p>
        </w:tc>
        <w:tc>
          <w:tcPr>
            <w:tcW w:w="1530" w:type="dxa"/>
            <w:hideMark/>
          </w:tcPr>
          <w:p w14:paraId="301504AB"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0E125A37" w14:textId="77777777" w:rsidTr="007F6DFC">
        <w:tc>
          <w:tcPr>
            <w:tcW w:w="0" w:type="auto"/>
            <w:hideMark/>
          </w:tcPr>
          <w:p w14:paraId="6EF1C3E6"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ObjectId</w:t>
            </w:r>
            <w:proofErr w:type="spellEnd"/>
          </w:p>
        </w:tc>
        <w:tc>
          <w:tcPr>
            <w:tcW w:w="6531" w:type="dxa"/>
            <w:hideMark/>
          </w:tcPr>
          <w:p w14:paraId="4BF53D86" w14:textId="77777777" w:rsidR="00867945" w:rsidRPr="00950C9B" w:rsidRDefault="00867945" w:rsidP="00867945">
            <w:pPr>
              <w:rPr>
                <w:rFonts w:eastAsia="Times New Roman" w:cs="Times New Roman"/>
                <w:sz w:val="24"/>
                <w:szCs w:val="24"/>
              </w:rPr>
            </w:pPr>
            <w:r>
              <w:rPr>
                <w:rFonts w:eastAsia="Times New Roman" w:cs="Times New Roman"/>
                <w:sz w:val="24"/>
                <w:szCs w:val="24"/>
              </w:rPr>
              <w:t>Object’s Id</w:t>
            </w:r>
          </w:p>
        </w:tc>
        <w:tc>
          <w:tcPr>
            <w:tcW w:w="1530" w:type="dxa"/>
            <w:hideMark/>
          </w:tcPr>
          <w:p w14:paraId="1A4617F9"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1D56B851" w14:textId="77777777" w:rsidTr="007F6DFC">
        <w:tc>
          <w:tcPr>
            <w:tcW w:w="0" w:type="auto"/>
            <w:hideMark/>
          </w:tcPr>
          <w:p w14:paraId="711BB0A4"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dSlitId</w:t>
            </w:r>
            <w:proofErr w:type="spellEnd"/>
          </w:p>
        </w:tc>
        <w:tc>
          <w:tcPr>
            <w:tcW w:w="6531" w:type="dxa"/>
            <w:hideMark/>
          </w:tcPr>
          <w:p w14:paraId="4E547A6A" w14:textId="77777777" w:rsidR="00867945" w:rsidRPr="00950C9B" w:rsidRDefault="00867945" w:rsidP="00867945">
            <w:pPr>
              <w:rPr>
                <w:rFonts w:eastAsia="Times New Roman" w:cs="Times New Roman"/>
                <w:sz w:val="24"/>
                <w:szCs w:val="24"/>
              </w:rPr>
            </w:pPr>
            <w:r>
              <w:rPr>
                <w:rFonts w:eastAsia="Times New Roman" w:cs="Times New Roman"/>
                <w:sz w:val="24"/>
                <w:szCs w:val="24"/>
              </w:rPr>
              <w:t>Slit’s Id</w:t>
            </w:r>
          </w:p>
        </w:tc>
        <w:tc>
          <w:tcPr>
            <w:tcW w:w="1530" w:type="dxa"/>
            <w:hideMark/>
          </w:tcPr>
          <w:p w14:paraId="19E911A5"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4BB9195B" w14:textId="77777777" w:rsidTr="007F6DFC">
        <w:tc>
          <w:tcPr>
            <w:tcW w:w="0" w:type="auto"/>
            <w:hideMark/>
          </w:tcPr>
          <w:p w14:paraId="22E9B8F2"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TopDist</w:t>
            </w:r>
            <w:proofErr w:type="spellEnd"/>
          </w:p>
        </w:tc>
        <w:tc>
          <w:tcPr>
            <w:tcW w:w="6531" w:type="dxa"/>
            <w:hideMark/>
          </w:tcPr>
          <w:p w14:paraId="7B68D442" w14:textId="77777777" w:rsidR="00867945" w:rsidRPr="00950C9B" w:rsidRDefault="00867945" w:rsidP="00867945">
            <w:pPr>
              <w:tabs>
                <w:tab w:val="left" w:pos="1396"/>
              </w:tabs>
              <w:rPr>
                <w:rFonts w:eastAsia="Times New Roman" w:cs="Times New Roman"/>
                <w:sz w:val="24"/>
                <w:szCs w:val="24"/>
              </w:rPr>
            </w:pPr>
            <w:r>
              <w:rPr>
                <w:rFonts w:eastAsia="Times New Roman" w:cs="Times New Roman"/>
                <w:sz w:val="24"/>
                <w:szCs w:val="24"/>
              </w:rPr>
              <w:t xml:space="preserve">Distance to top end of slit </w:t>
            </w:r>
            <w:proofErr w:type="spellStart"/>
            <w:r>
              <w:rPr>
                <w:rFonts w:eastAsia="Times New Roman" w:cs="Times New Roman"/>
                <w:sz w:val="24"/>
                <w:szCs w:val="24"/>
              </w:rPr>
              <w:t>arcsec</w:t>
            </w:r>
            <w:proofErr w:type="spellEnd"/>
          </w:p>
        </w:tc>
        <w:tc>
          <w:tcPr>
            <w:tcW w:w="1530" w:type="dxa"/>
            <w:hideMark/>
          </w:tcPr>
          <w:p w14:paraId="7FA3D897" w14:textId="77777777"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arcsec</w:t>
            </w:r>
            <w:proofErr w:type="spellEnd"/>
            <w:r>
              <w:rPr>
                <w:rFonts w:eastAsia="Times New Roman" w:cs="Times New Roman"/>
                <w:sz w:val="24"/>
                <w:szCs w:val="24"/>
              </w:rPr>
              <w:t>, float</w:t>
            </w:r>
          </w:p>
        </w:tc>
      </w:tr>
      <w:tr w:rsidR="00867945" w:rsidRPr="00950C9B" w14:paraId="1AB67AA0" w14:textId="77777777" w:rsidTr="007F6DFC">
        <w:tc>
          <w:tcPr>
            <w:tcW w:w="0" w:type="auto"/>
            <w:hideMark/>
          </w:tcPr>
          <w:p w14:paraId="170EA5AE"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BotDist</w:t>
            </w:r>
            <w:proofErr w:type="spellEnd"/>
          </w:p>
        </w:tc>
        <w:tc>
          <w:tcPr>
            <w:tcW w:w="6531" w:type="dxa"/>
            <w:hideMark/>
          </w:tcPr>
          <w:p w14:paraId="27F6D416"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Distance to bottom end of slit </w:t>
            </w:r>
            <w:proofErr w:type="spellStart"/>
            <w:r>
              <w:rPr>
                <w:rFonts w:eastAsia="Times New Roman" w:cs="Times New Roman"/>
                <w:sz w:val="24"/>
                <w:szCs w:val="24"/>
              </w:rPr>
              <w:t>arcsec</w:t>
            </w:r>
            <w:proofErr w:type="spellEnd"/>
          </w:p>
        </w:tc>
        <w:tc>
          <w:tcPr>
            <w:tcW w:w="1530" w:type="dxa"/>
            <w:hideMark/>
          </w:tcPr>
          <w:p w14:paraId="43331B98" w14:textId="77777777"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arcsec</w:t>
            </w:r>
            <w:proofErr w:type="spellEnd"/>
            <w:r>
              <w:rPr>
                <w:rFonts w:eastAsia="Times New Roman" w:cs="Times New Roman"/>
                <w:sz w:val="24"/>
                <w:szCs w:val="24"/>
              </w:rPr>
              <w:t>, float</w:t>
            </w:r>
          </w:p>
        </w:tc>
      </w:tr>
    </w:tbl>
    <w:p w14:paraId="658B0EE2" w14:textId="77777777" w:rsidR="00867945" w:rsidRDefault="00867945" w:rsidP="00867945"/>
    <w:p w14:paraId="22C6EE3D" w14:textId="77777777" w:rsidR="00867945" w:rsidRDefault="00867945" w:rsidP="00867945">
      <w:r>
        <w:t>Example:</w:t>
      </w:r>
    </w:p>
    <w:tbl>
      <w:tblPr>
        <w:tblStyle w:val="TableGrid"/>
        <w:tblW w:w="0" w:type="auto"/>
        <w:tblLook w:val="04A0" w:firstRow="1" w:lastRow="0" w:firstColumn="1" w:lastColumn="0" w:noHBand="0" w:noVBand="1"/>
      </w:tblPr>
      <w:tblGrid>
        <w:gridCol w:w="318"/>
        <w:gridCol w:w="684"/>
        <w:gridCol w:w="925"/>
        <w:gridCol w:w="747"/>
        <w:gridCol w:w="855"/>
        <w:gridCol w:w="830"/>
      </w:tblGrid>
      <w:tr w:rsidR="00867945" w:rsidRPr="006B064D" w14:paraId="70462CFF" w14:textId="77777777" w:rsidTr="007F6DFC">
        <w:tc>
          <w:tcPr>
            <w:tcW w:w="0" w:type="auto"/>
            <w:shd w:val="clear" w:color="auto" w:fill="EEECE1" w:themeFill="background2"/>
            <w:hideMark/>
          </w:tcPr>
          <w:p w14:paraId="44AE507C" w14:textId="77777777" w:rsidR="00867945" w:rsidRPr="006B064D" w:rsidRDefault="00867945" w:rsidP="00867945">
            <w:pPr>
              <w:jc w:val="center"/>
              <w:rPr>
                <w:rFonts w:eastAsia="Times New Roman" w:cs="Times New Roman"/>
                <w:b/>
                <w:bCs/>
                <w:sz w:val="20"/>
                <w:szCs w:val="24"/>
              </w:rPr>
            </w:pPr>
          </w:p>
        </w:tc>
        <w:tc>
          <w:tcPr>
            <w:tcW w:w="0" w:type="auto"/>
            <w:shd w:val="clear" w:color="auto" w:fill="EEECE1" w:themeFill="background2"/>
            <w:hideMark/>
          </w:tcPr>
          <w:p w14:paraId="6E5272F8" w14:textId="77777777"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DesId</w:t>
            </w:r>
            <w:proofErr w:type="spellEnd"/>
          </w:p>
        </w:tc>
        <w:tc>
          <w:tcPr>
            <w:tcW w:w="0" w:type="auto"/>
            <w:shd w:val="clear" w:color="auto" w:fill="EEECE1" w:themeFill="background2"/>
            <w:hideMark/>
          </w:tcPr>
          <w:p w14:paraId="6C1190B2" w14:textId="77777777"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ObjectId</w:t>
            </w:r>
            <w:proofErr w:type="spellEnd"/>
          </w:p>
        </w:tc>
        <w:tc>
          <w:tcPr>
            <w:tcW w:w="0" w:type="auto"/>
            <w:shd w:val="clear" w:color="auto" w:fill="EEECE1" w:themeFill="background2"/>
            <w:hideMark/>
          </w:tcPr>
          <w:p w14:paraId="78E8FF90" w14:textId="77777777"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dSlitId</w:t>
            </w:r>
            <w:proofErr w:type="spellEnd"/>
          </w:p>
        </w:tc>
        <w:tc>
          <w:tcPr>
            <w:tcW w:w="0" w:type="auto"/>
            <w:shd w:val="clear" w:color="auto" w:fill="EEECE1" w:themeFill="background2"/>
            <w:hideMark/>
          </w:tcPr>
          <w:p w14:paraId="1DA11DBE" w14:textId="77777777"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TopDist</w:t>
            </w:r>
            <w:proofErr w:type="spellEnd"/>
          </w:p>
        </w:tc>
        <w:tc>
          <w:tcPr>
            <w:tcW w:w="0" w:type="auto"/>
            <w:shd w:val="clear" w:color="auto" w:fill="EEECE1" w:themeFill="background2"/>
            <w:hideMark/>
          </w:tcPr>
          <w:p w14:paraId="48FEC130" w14:textId="77777777"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BotDist</w:t>
            </w:r>
            <w:proofErr w:type="spellEnd"/>
          </w:p>
        </w:tc>
      </w:tr>
      <w:tr w:rsidR="00867945" w:rsidRPr="006B064D" w14:paraId="79E1354A" w14:textId="77777777" w:rsidTr="007F6DFC">
        <w:tc>
          <w:tcPr>
            <w:tcW w:w="0" w:type="auto"/>
            <w:hideMark/>
          </w:tcPr>
          <w:p w14:paraId="4F391551" w14:textId="77777777"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0</w:t>
            </w:r>
          </w:p>
        </w:tc>
        <w:tc>
          <w:tcPr>
            <w:tcW w:w="0" w:type="auto"/>
            <w:hideMark/>
          </w:tcPr>
          <w:p w14:paraId="5BF3A6CE"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14:paraId="2D5319A2"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0</w:t>
            </w:r>
          </w:p>
        </w:tc>
        <w:tc>
          <w:tcPr>
            <w:tcW w:w="0" w:type="auto"/>
            <w:hideMark/>
          </w:tcPr>
          <w:p w14:paraId="680B2BCC"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0</w:t>
            </w:r>
          </w:p>
        </w:tc>
        <w:tc>
          <w:tcPr>
            <w:tcW w:w="0" w:type="auto"/>
            <w:hideMark/>
          </w:tcPr>
          <w:p w14:paraId="0F9C2A0C"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2.000</w:t>
            </w:r>
          </w:p>
        </w:tc>
        <w:tc>
          <w:tcPr>
            <w:tcW w:w="0" w:type="auto"/>
            <w:hideMark/>
          </w:tcPr>
          <w:p w14:paraId="7505C847"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2.000</w:t>
            </w:r>
          </w:p>
        </w:tc>
      </w:tr>
      <w:tr w:rsidR="00867945" w:rsidRPr="006B064D" w14:paraId="157E1B6C" w14:textId="77777777" w:rsidTr="007F6DFC">
        <w:tc>
          <w:tcPr>
            <w:tcW w:w="0" w:type="auto"/>
            <w:hideMark/>
          </w:tcPr>
          <w:p w14:paraId="4FC64E7E" w14:textId="77777777"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1</w:t>
            </w:r>
          </w:p>
        </w:tc>
        <w:tc>
          <w:tcPr>
            <w:tcW w:w="0" w:type="auto"/>
            <w:hideMark/>
          </w:tcPr>
          <w:p w14:paraId="05BE264C"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14:paraId="6ACFE203"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14:paraId="441E73F7"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14:paraId="5F53B3B4"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2.796</w:t>
            </w:r>
          </w:p>
        </w:tc>
        <w:tc>
          <w:tcPr>
            <w:tcW w:w="0" w:type="auto"/>
            <w:hideMark/>
          </w:tcPr>
          <w:p w14:paraId="2921EC97"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3.055</w:t>
            </w:r>
          </w:p>
        </w:tc>
      </w:tr>
      <w:tr w:rsidR="00867945" w:rsidRPr="006B064D" w14:paraId="30E1B800" w14:textId="77777777" w:rsidTr="007F6DFC">
        <w:tc>
          <w:tcPr>
            <w:tcW w:w="0" w:type="auto"/>
            <w:hideMark/>
          </w:tcPr>
          <w:p w14:paraId="21EECB6A" w14:textId="77777777"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2</w:t>
            </w:r>
          </w:p>
        </w:tc>
        <w:tc>
          <w:tcPr>
            <w:tcW w:w="0" w:type="auto"/>
            <w:hideMark/>
          </w:tcPr>
          <w:p w14:paraId="60FE586E"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14:paraId="18935346"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2</w:t>
            </w:r>
          </w:p>
        </w:tc>
        <w:tc>
          <w:tcPr>
            <w:tcW w:w="0" w:type="auto"/>
            <w:hideMark/>
          </w:tcPr>
          <w:p w14:paraId="66EE59B4"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2</w:t>
            </w:r>
          </w:p>
        </w:tc>
        <w:tc>
          <w:tcPr>
            <w:tcW w:w="0" w:type="auto"/>
            <w:hideMark/>
          </w:tcPr>
          <w:p w14:paraId="60F42DD9"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2.657</w:t>
            </w:r>
          </w:p>
        </w:tc>
        <w:tc>
          <w:tcPr>
            <w:tcW w:w="0" w:type="auto"/>
            <w:hideMark/>
          </w:tcPr>
          <w:p w14:paraId="128FC769"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4.013</w:t>
            </w:r>
          </w:p>
        </w:tc>
      </w:tr>
      <w:tr w:rsidR="00867945" w:rsidRPr="006B064D" w14:paraId="0869C904" w14:textId="77777777" w:rsidTr="007F6DFC">
        <w:tc>
          <w:tcPr>
            <w:tcW w:w="0" w:type="auto"/>
            <w:hideMark/>
          </w:tcPr>
          <w:p w14:paraId="5E5C9BF5" w14:textId="77777777"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3</w:t>
            </w:r>
          </w:p>
        </w:tc>
        <w:tc>
          <w:tcPr>
            <w:tcW w:w="0" w:type="auto"/>
            <w:hideMark/>
          </w:tcPr>
          <w:p w14:paraId="21D7FC8B"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14:paraId="7600219B"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3</w:t>
            </w:r>
          </w:p>
        </w:tc>
        <w:tc>
          <w:tcPr>
            <w:tcW w:w="0" w:type="auto"/>
            <w:hideMark/>
          </w:tcPr>
          <w:p w14:paraId="7E163197"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3</w:t>
            </w:r>
          </w:p>
        </w:tc>
        <w:tc>
          <w:tcPr>
            <w:tcW w:w="0" w:type="auto"/>
            <w:hideMark/>
          </w:tcPr>
          <w:p w14:paraId="3479587B"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3.601</w:t>
            </w:r>
          </w:p>
        </w:tc>
        <w:tc>
          <w:tcPr>
            <w:tcW w:w="0" w:type="auto"/>
            <w:hideMark/>
          </w:tcPr>
          <w:p w14:paraId="2E442C71"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2.907</w:t>
            </w:r>
          </w:p>
        </w:tc>
      </w:tr>
      <w:tr w:rsidR="00867945" w:rsidRPr="006B064D" w14:paraId="44BDD6E1" w14:textId="77777777" w:rsidTr="007F6DFC">
        <w:tc>
          <w:tcPr>
            <w:tcW w:w="0" w:type="auto"/>
            <w:hideMark/>
          </w:tcPr>
          <w:p w14:paraId="5D514963" w14:textId="77777777"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4</w:t>
            </w:r>
          </w:p>
        </w:tc>
        <w:tc>
          <w:tcPr>
            <w:tcW w:w="0" w:type="auto"/>
            <w:hideMark/>
          </w:tcPr>
          <w:p w14:paraId="127937E1"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14:paraId="4F616F34"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4</w:t>
            </w:r>
          </w:p>
        </w:tc>
        <w:tc>
          <w:tcPr>
            <w:tcW w:w="0" w:type="auto"/>
            <w:hideMark/>
          </w:tcPr>
          <w:p w14:paraId="67F40E22"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4</w:t>
            </w:r>
          </w:p>
        </w:tc>
        <w:tc>
          <w:tcPr>
            <w:tcW w:w="0" w:type="auto"/>
            <w:hideMark/>
          </w:tcPr>
          <w:p w14:paraId="18CF0BF1"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2.256</w:t>
            </w:r>
          </w:p>
        </w:tc>
        <w:tc>
          <w:tcPr>
            <w:tcW w:w="0" w:type="auto"/>
            <w:hideMark/>
          </w:tcPr>
          <w:p w14:paraId="5A09CB01" w14:textId="77777777" w:rsidR="00867945" w:rsidRPr="006B064D" w:rsidRDefault="00867945" w:rsidP="00867945">
            <w:pPr>
              <w:rPr>
                <w:rFonts w:eastAsia="Times New Roman" w:cs="Times New Roman"/>
                <w:sz w:val="20"/>
                <w:szCs w:val="24"/>
              </w:rPr>
            </w:pPr>
            <w:r w:rsidRPr="006B064D">
              <w:rPr>
                <w:rFonts w:eastAsia="Times New Roman" w:cs="Times New Roman"/>
                <w:sz w:val="20"/>
                <w:szCs w:val="24"/>
              </w:rPr>
              <w:t>3.690</w:t>
            </w:r>
          </w:p>
        </w:tc>
      </w:tr>
      <w:tr w:rsidR="00867945" w:rsidRPr="006B064D" w14:paraId="20DB5C60" w14:textId="77777777" w:rsidTr="007F6DFC">
        <w:tc>
          <w:tcPr>
            <w:tcW w:w="0" w:type="auto"/>
          </w:tcPr>
          <w:p w14:paraId="41E956B2" w14:textId="77777777" w:rsidR="00867945" w:rsidRPr="006B064D" w:rsidRDefault="00867945" w:rsidP="00867945">
            <w:pPr>
              <w:jc w:val="center"/>
              <w:rPr>
                <w:rFonts w:eastAsia="Times New Roman" w:cs="Times New Roman"/>
                <w:b/>
                <w:bCs/>
                <w:sz w:val="20"/>
                <w:szCs w:val="24"/>
              </w:rPr>
            </w:pPr>
          </w:p>
        </w:tc>
        <w:tc>
          <w:tcPr>
            <w:tcW w:w="0" w:type="auto"/>
          </w:tcPr>
          <w:p w14:paraId="2FAFC627" w14:textId="77777777" w:rsidR="00867945" w:rsidRPr="006B064D" w:rsidRDefault="00867945" w:rsidP="00867945">
            <w:pPr>
              <w:rPr>
                <w:rFonts w:eastAsia="Times New Roman" w:cs="Times New Roman"/>
                <w:sz w:val="20"/>
                <w:szCs w:val="24"/>
              </w:rPr>
            </w:pPr>
            <w:r>
              <w:rPr>
                <w:rFonts w:eastAsia="Times New Roman" w:cs="Times New Roman"/>
                <w:sz w:val="20"/>
                <w:szCs w:val="24"/>
              </w:rPr>
              <w:t>…</w:t>
            </w:r>
          </w:p>
        </w:tc>
        <w:tc>
          <w:tcPr>
            <w:tcW w:w="0" w:type="auto"/>
          </w:tcPr>
          <w:p w14:paraId="055197B2" w14:textId="77777777" w:rsidR="00867945" w:rsidRPr="006B064D" w:rsidRDefault="00867945" w:rsidP="00867945">
            <w:pPr>
              <w:rPr>
                <w:rFonts w:eastAsia="Times New Roman" w:cs="Times New Roman"/>
                <w:sz w:val="20"/>
                <w:szCs w:val="24"/>
              </w:rPr>
            </w:pPr>
            <w:r>
              <w:rPr>
                <w:rFonts w:eastAsia="Times New Roman" w:cs="Times New Roman"/>
                <w:sz w:val="20"/>
                <w:szCs w:val="24"/>
              </w:rPr>
              <w:t>…</w:t>
            </w:r>
          </w:p>
        </w:tc>
        <w:tc>
          <w:tcPr>
            <w:tcW w:w="0" w:type="auto"/>
          </w:tcPr>
          <w:p w14:paraId="26352CC1" w14:textId="77777777" w:rsidR="00867945" w:rsidRPr="006B064D" w:rsidRDefault="00867945" w:rsidP="00867945">
            <w:pPr>
              <w:rPr>
                <w:rFonts w:eastAsia="Times New Roman" w:cs="Times New Roman"/>
                <w:sz w:val="20"/>
                <w:szCs w:val="24"/>
              </w:rPr>
            </w:pPr>
            <w:r>
              <w:rPr>
                <w:rFonts w:eastAsia="Times New Roman" w:cs="Times New Roman"/>
                <w:sz w:val="20"/>
                <w:szCs w:val="24"/>
              </w:rPr>
              <w:t>…</w:t>
            </w:r>
          </w:p>
        </w:tc>
        <w:tc>
          <w:tcPr>
            <w:tcW w:w="0" w:type="auto"/>
          </w:tcPr>
          <w:p w14:paraId="6102BE94" w14:textId="77777777" w:rsidR="00867945" w:rsidRPr="006B064D" w:rsidRDefault="00867945" w:rsidP="00867945">
            <w:pPr>
              <w:rPr>
                <w:rFonts w:eastAsia="Times New Roman" w:cs="Times New Roman"/>
                <w:sz w:val="20"/>
                <w:szCs w:val="24"/>
              </w:rPr>
            </w:pPr>
          </w:p>
        </w:tc>
        <w:tc>
          <w:tcPr>
            <w:tcW w:w="0" w:type="auto"/>
          </w:tcPr>
          <w:p w14:paraId="41562522" w14:textId="77777777" w:rsidR="00867945" w:rsidRPr="006B064D" w:rsidRDefault="00867945" w:rsidP="00867945">
            <w:pPr>
              <w:rPr>
                <w:rFonts w:eastAsia="Times New Roman" w:cs="Times New Roman"/>
                <w:sz w:val="20"/>
                <w:szCs w:val="24"/>
              </w:rPr>
            </w:pPr>
          </w:p>
        </w:tc>
      </w:tr>
    </w:tbl>
    <w:p w14:paraId="1A738C3E" w14:textId="77777777" w:rsidR="00867945" w:rsidRDefault="00867945" w:rsidP="00867945"/>
    <w:p w14:paraId="5DD7F74B" w14:textId="77777777"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MaskBlu</w:t>
      </w:r>
      <w:proofErr w:type="spellEnd"/>
    </w:p>
    <w:tbl>
      <w:tblPr>
        <w:tblStyle w:val="TableGrid"/>
        <w:tblW w:w="0" w:type="auto"/>
        <w:tblLook w:val="04A0" w:firstRow="1" w:lastRow="0" w:firstColumn="1" w:lastColumn="0" w:noHBand="0" w:noVBand="1"/>
      </w:tblPr>
      <w:tblGrid>
        <w:gridCol w:w="1310"/>
        <w:gridCol w:w="6268"/>
        <w:gridCol w:w="1530"/>
      </w:tblGrid>
      <w:tr w:rsidR="00867945" w:rsidRPr="00950C9B" w14:paraId="75EC3A0C" w14:textId="77777777" w:rsidTr="007F6DFC">
        <w:tc>
          <w:tcPr>
            <w:tcW w:w="0" w:type="auto"/>
            <w:shd w:val="clear" w:color="auto" w:fill="EEECE1" w:themeFill="background2"/>
            <w:hideMark/>
          </w:tcPr>
          <w:p w14:paraId="4136F11B"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268" w:type="dxa"/>
            <w:shd w:val="clear" w:color="auto" w:fill="EEECE1" w:themeFill="background2"/>
            <w:hideMark/>
          </w:tcPr>
          <w:p w14:paraId="73CC721F"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14:paraId="0542FCE3"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14:paraId="75CB9B87" w14:textId="77777777" w:rsidTr="007F6DFC">
        <w:tc>
          <w:tcPr>
            <w:tcW w:w="0" w:type="auto"/>
            <w:hideMark/>
          </w:tcPr>
          <w:p w14:paraId="027BD74C"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BluId</w:t>
            </w:r>
            <w:proofErr w:type="spellEnd"/>
          </w:p>
        </w:tc>
        <w:tc>
          <w:tcPr>
            <w:tcW w:w="6268" w:type="dxa"/>
            <w:hideMark/>
          </w:tcPr>
          <w:p w14:paraId="63FF38AD" w14:textId="77777777" w:rsidR="00867945" w:rsidRPr="00950C9B" w:rsidRDefault="00867945" w:rsidP="00867945">
            <w:pPr>
              <w:rPr>
                <w:rFonts w:eastAsia="Times New Roman" w:cs="Times New Roman"/>
                <w:sz w:val="24"/>
                <w:szCs w:val="24"/>
              </w:rPr>
            </w:pPr>
            <w:r>
              <w:rPr>
                <w:rFonts w:eastAsia="Times New Roman" w:cs="Times New Roman"/>
                <w:sz w:val="24"/>
                <w:szCs w:val="24"/>
              </w:rPr>
              <w:t>Blue mask Id</w:t>
            </w:r>
          </w:p>
        </w:tc>
        <w:tc>
          <w:tcPr>
            <w:tcW w:w="1530" w:type="dxa"/>
            <w:hideMark/>
          </w:tcPr>
          <w:p w14:paraId="512E3C49"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06298A2A" w14:textId="77777777" w:rsidTr="007F6DFC">
        <w:tc>
          <w:tcPr>
            <w:tcW w:w="0" w:type="auto"/>
            <w:hideMark/>
          </w:tcPr>
          <w:p w14:paraId="1F1A702C"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DesId</w:t>
            </w:r>
            <w:proofErr w:type="spellEnd"/>
          </w:p>
        </w:tc>
        <w:tc>
          <w:tcPr>
            <w:tcW w:w="6268" w:type="dxa"/>
            <w:hideMark/>
          </w:tcPr>
          <w:p w14:paraId="544E11A3" w14:textId="77777777" w:rsidR="00867945" w:rsidRPr="00950C9B" w:rsidRDefault="00867945" w:rsidP="00867945">
            <w:pPr>
              <w:rPr>
                <w:rFonts w:eastAsia="Times New Roman" w:cs="Times New Roman"/>
                <w:sz w:val="24"/>
                <w:szCs w:val="24"/>
              </w:rPr>
            </w:pPr>
            <w:r>
              <w:rPr>
                <w:rFonts w:eastAsia="Times New Roman" w:cs="Times New Roman"/>
                <w:sz w:val="24"/>
                <w:szCs w:val="24"/>
              </w:rPr>
              <w:t>Mask Id</w:t>
            </w:r>
          </w:p>
        </w:tc>
        <w:tc>
          <w:tcPr>
            <w:tcW w:w="1530" w:type="dxa"/>
            <w:hideMark/>
          </w:tcPr>
          <w:p w14:paraId="52078942"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400CBB7E" w14:textId="77777777" w:rsidTr="007F6DFC">
        <w:tc>
          <w:tcPr>
            <w:tcW w:w="0" w:type="auto"/>
            <w:hideMark/>
          </w:tcPr>
          <w:p w14:paraId="02A610EE"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BluName</w:t>
            </w:r>
            <w:proofErr w:type="spellEnd"/>
          </w:p>
        </w:tc>
        <w:tc>
          <w:tcPr>
            <w:tcW w:w="6268" w:type="dxa"/>
            <w:hideMark/>
          </w:tcPr>
          <w:p w14:paraId="37E41942" w14:textId="77777777" w:rsidR="00867945" w:rsidRPr="00950C9B" w:rsidRDefault="00867945" w:rsidP="00867945">
            <w:pPr>
              <w:rPr>
                <w:rFonts w:eastAsia="Times New Roman" w:cs="Times New Roman"/>
                <w:sz w:val="24"/>
                <w:szCs w:val="24"/>
              </w:rPr>
            </w:pPr>
            <w:r>
              <w:rPr>
                <w:rFonts w:eastAsia="Times New Roman" w:cs="Times New Roman"/>
                <w:sz w:val="24"/>
                <w:szCs w:val="24"/>
              </w:rPr>
              <w:t>Mask name</w:t>
            </w:r>
          </w:p>
        </w:tc>
        <w:tc>
          <w:tcPr>
            <w:tcW w:w="1530" w:type="dxa"/>
            <w:hideMark/>
          </w:tcPr>
          <w:p w14:paraId="44A9C58E"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64A1A055" w14:textId="77777777" w:rsidTr="007F6DFC">
        <w:tc>
          <w:tcPr>
            <w:tcW w:w="0" w:type="auto"/>
            <w:hideMark/>
          </w:tcPr>
          <w:p w14:paraId="4381A19F"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guiname</w:t>
            </w:r>
            <w:proofErr w:type="spellEnd"/>
          </w:p>
        </w:tc>
        <w:tc>
          <w:tcPr>
            <w:tcW w:w="6268" w:type="dxa"/>
            <w:hideMark/>
          </w:tcPr>
          <w:p w14:paraId="5F222A39" w14:textId="77777777" w:rsidR="00867945" w:rsidRPr="00950C9B" w:rsidRDefault="00867945" w:rsidP="00867945">
            <w:pPr>
              <w:rPr>
                <w:rFonts w:eastAsia="Times New Roman" w:cs="Times New Roman"/>
                <w:sz w:val="24"/>
                <w:szCs w:val="24"/>
              </w:rPr>
            </w:pPr>
            <w:r>
              <w:rPr>
                <w:rFonts w:eastAsia="Times New Roman" w:cs="Times New Roman"/>
                <w:sz w:val="24"/>
                <w:szCs w:val="24"/>
              </w:rPr>
              <w:t>GUI name</w:t>
            </w:r>
          </w:p>
        </w:tc>
        <w:tc>
          <w:tcPr>
            <w:tcW w:w="1530" w:type="dxa"/>
            <w:hideMark/>
          </w:tcPr>
          <w:p w14:paraId="3CBAC844"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2B609097" w14:textId="77777777" w:rsidTr="007F6DFC">
        <w:tc>
          <w:tcPr>
            <w:tcW w:w="0" w:type="auto"/>
            <w:hideMark/>
          </w:tcPr>
          <w:p w14:paraId="2790CF99"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BluObsvr</w:t>
            </w:r>
            <w:proofErr w:type="spellEnd"/>
          </w:p>
        </w:tc>
        <w:tc>
          <w:tcPr>
            <w:tcW w:w="6268" w:type="dxa"/>
            <w:hideMark/>
          </w:tcPr>
          <w:p w14:paraId="7978D794" w14:textId="77777777" w:rsidR="00867945" w:rsidRPr="00950C9B" w:rsidRDefault="00867945" w:rsidP="00867945">
            <w:pPr>
              <w:rPr>
                <w:rFonts w:eastAsia="Times New Roman" w:cs="Times New Roman"/>
                <w:sz w:val="24"/>
                <w:szCs w:val="24"/>
              </w:rPr>
            </w:pPr>
            <w:r>
              <w:rPr>
                <w:rFonts w:eastAsia="Times New Roman" w:cs="Times New Roman"/>
                <w:sz w:val="24"/>
                <w:szCs w:val="24"/>
              </w:rPr>
              <w:t>Observer’s name and email</w:t>
            </w:r>
          </w:p>
        </w:tc>
        <w:tc>
          <w:tcPr>
            <w:tcW w:w="1530" w:type="dxa"/>
            <w:hideMark/>
          </w:tcPr>
          <w:p w14:paraId="2BF32F0B"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74270C56" w14:textId="77777777" w:rsidTr="007F6DFC">
        <w:tc>
          <w:tcPr>
            <w:tcW w:w="0" w:type="auto"/>
            <w:hideMark/>
          </w:tcPr>
          <w:p w14:paraId="3297B14C"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BluCreat</w:t>
            </w:r>
            <w:proofErr w:type="spellEnd"/>
          </w:p>
        </w:tc>
        <w:tc>
          <w:tcPr>
            <w:tcW w:w="6268" w:type="dxa"/>
            <w:hideMark/>
          </w:tcPr>
          <w:p w14:paraId="00796C2E" w14:textId="77777777" w:rsidR="00867945" w:rsidRPr="00950C9B" w:rsidRDefault="00867945" w:rsidP="00867945">
            <w:pPr>
              <w:rPr>
                <w:rFonts w:eastAsia="Times New Roman" w:cs="Times New Roman"/>
                <w:sz w:val="24"/>
                <w:szCs w:val="24"/>
              </w:rPr>
            </w:pPr>
            <w:r>
              <w:rPr>
                <w:rFonts w:eastAsia="Times New Roman" w:cs="Times New Roman"/>
                <w:sz w:val="24"/>
                <w:szCs w:val="24"/>
              </w:rPr>
              <w:t>Software used</w:t>
            </w:r>
          </w:p>
        </w:tc>
        <w:tc>
          <w:tcPr>
            <w:tcW w:w="1530" w:type="dxa"/>
            <w:hideMark/>
          </w:tcPr>
          <w:p w14:paraId="4D37E3B2"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341117FE" w14:textId="77777777" w:rsidTr="007F6DFC">
        <w:tc>
          <w:tcPr>
            <w:tcW w:w="0" w:type="auto"/>
            <w:hideMark/>
          </w:tcPr>
          <w:p w14:paraId="19114165"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lastRenderedPageBreak/>
              <w:t>BluDate</w:t>
            </w:r>
            <w:proofErr w:type="spellEnd"/>
          </w:p>
        </w:tc>
        <w:tc>
          <w:tcPr>
            <w:tcW w:w="6268" w:type="dxa"/>
            <w:hideMark/>
          </w:tcPr>
          <w:p w14:paraId="460686CC" w14:textId="77777777" w:rsidR="00867945" w:rsidRPr="00950C9B" w:rsidRDefault="00867945" w:rsidP="00867945">
            <w:pPr>
              <w:rPr>
                <w:rFonts w:eastAsia="Times New Roman" w:cs="Times New Roman"/>
                <w:sz w:val="24"/>
                <w:szCs w:val="24"/>
              </w:rPr>
            </w:pPr>
            <w:r>
              <w:rPr>
                <w:rFonts w:eastAsia="Times New Roman" w:cs="Times New Roman"/>
                <w:sz w:val="24"/>
                <w:szCs w:val="24"/>
              </w:rPr>
              <w:t>Creation date</w:t>
            </w:r>
          </w:p>
        </w:tc>
        <w:tc>
          <w:tcPr>
            <w:tcW w:w="1530" w:type="dxa"/>
            <w:hideMark/>
          </w:tcPr>
          <w:p w14:paraId="036E286A" w14:textId="77777777" w:rsidR="00867945" w:rsidRPr="00950C9B" w:rsidRDefault="00867945" w:rsidP="00867945">
            <w:pPr>
              <w:rPr>
                <w:rFonts w:eastAsia="Times New Roman" w:cs="Times New Roman"/>
                <w:sz w:val="24"/>
                <w:szCs w:val="24"/>
              </w:rPr>
            </w:pPr>
            <w:r>
              <w:rPr>
                <w:rFonts w:eastAsia="Times New Roman" w:cs="Times New Roman"/>
                <w:sz w:val="24"/>
                <w:szCs w:val="24"/>
              </w:rPr>
              <w:t>ISO date</w:t>
            </w:r>
          </w:p>
        </w:tc>
      </w:tr>
      <w:tr w:rsidR="00867945" w:rsidRPr="00950C9B" w14:paraId="509ADFE9" w14:textId="77777777" w:rsidTr="007F6DFC">
        <w:tc>
          <w:tcPr>
            <w:tcW w:w="0" w:type="auto"/>
            <w:hideMark/>
          </w:tcPr>
          <w:p w14:paraId="0ED22891"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LST_Use</w:t>
            </w:r>
            <w:proofErr w:type="spellEnd"/>
          </w:p>
        </w:tc>
        <w:tc>
          <w:tcPr>
            <w:tcW w:w="6268" w:type="dxa"/>
            <w:hideMark/>
          </w:tcPr>
          <w:p w14:paraId="2F6B0C7B"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Local sidereal </w:t>
            </w:r>
            <w:proofErr w:type="gramStart"/>
            <w:r>
              <w:rPr>
                <w:rFonts w:eastAsia="Times New Roman" w:cs="Times New Roman"/>
                <w:sz w:val="24"/>
                <w:szCs w:val="24"/>
              </w:rPr>
              <w:t>time ?</w:t>
            </w:r>
            <w:proofErr w:type="gramEnd"/>
            <w:r>
              <w:rPr>
                <w:rFonts w:eastAsia="Times New Roman" w:cs="Times New Roman"/>
                <w:sz w:val="24"/>
                <w:szCs w:val="24"/>
              </w:rPr>
              <w:t xml:space="preserve"> degree</w:t>
            </w:r>
          </w:p>
        </w:tc>
        <w:tc>
          <w:tcPr>
            <w:tcW w:w="1530" w:type="dxa"/>
            <w:hideMark/>
          </w:tcPr>
          <w:p w14:paraId="38CAA14D" w14:textId="77777777"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14:paraId="71AF7014" w14:textId="77777777" w:rsidTr="007F6DFC">
        <w:tc>
          <w:tcPr>
            <w:tcW w:w="0" w:type="auto"/>
            <w:hideMark/>
          </w:tcPr>
          <w:p w14:paraId="608CDEC9"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Date_Use</w:t>
            </w:r>
            <w:proofErr w:type="spellEnd"/>
          </w:p>
        </w:tc>
        <w:tc>
          <w:tcPr>
            <w:tcW w:w="6268" w:type="dxa"/>
            <w:hideMark/>
          </w:tcPr>
          <w:p w14:paraId="174BA980"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Date, </w:t>
            </w:r>
            <w:proofErr w:type="spellStart"/>
            <w:r>
              <w:rPr>
                <w:rFonts w:eastAsia="Times New Roman" w:cs="Times New Roman"/>
                <w:sz w:val="24"/>
                <w:szCs w:val="24"/>
              </w:rPr>
              <w:t>yyyy</w:t>
            </w:r>
            <w:proofErr w:type="spellEnd"/>
            <w:r>
              <w:rPr>
                <w:rFonts w:eastAsia="Times New Roman" w:cs="Times New Roman"/>
                <w:sz w:val="24"/>
                <w:szCs w:val="24"/>
              </w:rPr>
              <w:t>-mm-</w:t>
            </w:r>
            <w:proofErr w:type="spellStart"/>
            <w:r>
              <w:rPr>
                <w:rFonts w:eastAsia="Times New Roman" w:cs="Times New Roman"/>
                <w:sz w:val="24"/>
                <w:szCs w:val="24"/>
              </w:rPr>
              <w:t>dd</w:t>
            </w:r>
            <w:proofErr w:type="spellEnd"/>
          </w:p>
        </w:tc>
        <w:tc>
          <w:tcPr>
            <w:tcW w:w="1530" w:type="dxa"/>
            <w:hideMark/>
          </w:tcPr>
          <w:p w14:paraId="4CB25D3B" w14:textId="77777777" w:rsidR="00867945" w:rsidRPr="00950C9B" w:rsidRDefault="00867945" w:rsidP="00867945">
            <w:pPr>
              <w:rPr>
                <w:rFonts w:eastAsia="Times New Roman" w:cs="Times New Roman"/>
                <w:sz w:val="24"/>
                <w:szCs w:val="24"/>
              </w:rPr>
            </w:pPr>
            <w:r>
              <w:rPr>
                <w:rFonts w:eastAsia="Times New Roman" w:cs="Times New Roman"/>
                <w:sz w:val="24"/>
                <w:szCs w:val="24"/>
              </w:rPr>
              <w:t>date</w:t>
            </w:r>
          </w:p>
        </w:tc>
      </w:tr>
      <w:tr w:rsidR="00867945" w:rsidRPr="00950C9B" w14:paraId="5DA69550" w14:textId="77777777" w:rsidTr="007F6DFC">
        <w:tc>
          <w:tcPr>
            <w:tcW w:w="0" w:type="auto"/>
            <w:hideMark/>
          </w:tcPr>
          <w:p w14:paraId="726BB2B0"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TELESCOP</w:t>
            </w:r>
          </w:p>
        </w:tc>
        <w:tc>
          <w:tcPr>
            <w:tcW w:w="6268" w:type="dxa"/>
            <w:hideMark/>
          </w:tcPr>
          <w:p w14:paraId="28B2FADB" w14:textId="77777777" w:rsidR="00867945" w:rsidRPr="00950C9B" w:rsidRDefault="00867945" w:rsidP="00867945">
            <w:pPr>
              <w:rPr>
                <w:rFonts w:eastAsia="Times New Roman" w:cs="Times New Roman"/>
                <w:sz w:val="24"/>
                <w:szCs w:val="24"/>
              </w:rPr>
            </w:pPr>
            <w:r>
              <w:rPr>
                <w:rFonts w:eastAsia="Times New Roman" w:cs="Times New Roman"/>
                <w:sz w:val="24"/>
                <w:szCs w:val="24"/>
              </w:rPr>
              <w:t>Telescope, Keck I, Keck II</w:t>
            </w:r>
          </w:p>
        </w:tc>
        <w:tc>
          <w:tcPr>
            <w:tcW w:w="1530" w:type="dxa"/>
            <w:hideMark/>
          </w:tcPr>
          <w:p w14:paraId="754E7334"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4CB60990" w14:textId="77777777" w:rsidTr="007F6DFC">
        <w:tc>
          <w:tcPr>
            <w:tcW w:w="0" w:type="auto"/>
            <w:hideMark/>
          </w:tcPr>
          <w:p w14:paraId="5ABB0EFA"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RefrAlg</w:t>
            </w:r>
            <w:proofErr w:type="spellEnd"/>
          </w:p>
        </w:tc>
        <w:tc>
          <w:tcPr>
            <w:tcW w:w="6268" w:type="dxa"/>
            <w:hideMark/>
          </w:tcPr>
          <w:p w14:paraId="553A82C2"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Refraction algorithm, </w:t>
            </w:r>
            <w:proofErr w:type="spellStart"/>
            <w:r>
              <w:rPr>
                <w:rFonts w:eastAsia="Times New Roman" w:cs="Times New Roman"/>
                <w:sz w:val="24"/>
                <w:szCs w:val="24"/>
              </w:rPr>
              <w:t>eg</w:t>
            </w:r>
            <w:proofErr w:type="spellEnd"/>
            <w:r>
              <w:rPr>
                <w:rFonts w:eastAsia="Times New Roman" w:cs="Times New Roman"/>
                <w:sz w:val="24"/>
                <w:szCs w:val="24"/>
              </w:rPr>
              <w:t xml:space="preserve"> </w:t>
            </w:r>
            <w:proofErr w:type="spellStart"/>
            <w:r>
              <w:rPr>
                <w:rFonts w:eastAsia="Times New Roman" w:cs="Times New Roman"/>
                <w:sz w:val="24"/>
                <w:szCs w:val="24"/>
              </w:rPr>
              <w:t>slalib</w:t>
            </w:r>
            <w:proofErr w:type="spellEnd"/>
          </w:p>
        </w:tc>
        <w:tc>
          <w:tcPr>
            <w:tcW w:w="1530" w:type="dxa"/>
            <w:hideMark/>
          </w:tcPr>
          <w:p w14:paraId="40B72292"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3F28987D" w14:textId="77777777" w:rsidTr="007F6DFC">
        <w:tc>
          <w:tcPr>
            <w:tcW w:w="0" w:type="auto"/>
            <w:hideMark/>
          </w:tcPr>
          <w:p w14:paraId="7E99C0EF"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AtmTempC</w:t>
            </w:r>
            <w:proofErr w:type="spellEnd"/>
          </w:p>
        </w:tc>
        <w:tc>
          <w:tcPr>
            <w:tcW w:w="6268" w:type="dxa"/>
            <w:hideMark/>
          </w:tcPr>
          <w:p w14:paraId="6B8B990B" w14:textId="77777777" w:rsidR="00867945" w:rsidRPr="00950C9B" w:rsidRDefault="00867945" w:rsidP="00867945">
            <w:pPr>
              <w:rPr>
                <w:rFonts w:eastAsia="Times New Roman" w:cs="Times New Roman"/>
                <w:sz w:val="24"/>
                <w:szCs w:val="24"/>
              </w:rPr>
            </w:pPr>
            <w:r>
              <w:rPr>
                <w:rFonts w:eastAsia="Times New Roman" w:cs="Times New Roman"/>
                <w:sz w:val="24"/>
                <w:szCs w:val="24"/>
              </w:rPr>
              <w:t>Atmospheric temperature, degree</w:t>
            </w:r>
          </w:p>
        </w:tc>
        <w:tc>
          <w:tcPr>
            <w:tcW w:w="1530" w:type="dxa"/>
            <w:hideMark/>
          </w:tcPr>
          <w:p w14:paraId="657B1D86" w14:textId="77777777"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degC</w:t>
            </w:r>
            <w:proofErr w:type="spellEnd"/>
            <w:r>
              <w:rPr>
                <w:rFonts w:eastAsia="Times New Roman" w:cs="Times New Roman"/>
                <w:sz w:val="24"/>
                <w:szCs w:val="24"/>
              </w:rPr>
              <w:t>, float</w:t>
            </w:r>
          </w:p>
        </w:tc>
      </w:tr>
      <w:tr w:rsidR="00867945" w:rsidRPr="00950C9B" w14:paraId="08068FA4" w14:textId="77777777" w:rsidTr="007F6DFC">
        <w:tc>
          <w:tcPr>
            <w:tcW w:w="0" w:type="auto"/>
            <w:hideMark/>
          </w:tcPr>
          <w:p w14:paraId="136EC217"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AtmPres</w:t>
            </w:r>
            <w:proofErr w:type="spellEnd"/>
          </w:p>
        </w:tc>
        <w:tc>
          <w:tcPr>
            <w:tcW w:w="6268" w:type="dxa"/>
            <w:hideMark/>
          </w:tcPr>
          <w:p w14:paraId="1B189532"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Atmospheric pressure, mbar? </w:t>
            </w:r>
          </w:p>
        </w:tc>
        <w:tc>
          <w:tcPr>
            <w:tcW w:w="1530" w:type="dxa"/>
            <w:hideMark/>
          </w:tcPr>
          <w:p w14:paraId="1920526B"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5340FDFC" w14:textId="77777777" w:rsidTr="007F6DFC">
        <w:tc>
          <w:tcPr>
            <w:tcW w:w="0" w:type="auto"/>
            <w:hideMark/>
          </w:tcPr>
          <w:p w14:paraId="7EC145F7"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AtmHumid</w:t>
            </w:r>
            <w:proofErr w:type="spellEnd"/>
          </w:p>
        </w:tc>
        <w:tc>
          <w:tcPr>
            <w:tcW w:w="6268" w:type="dxa"/>
            <w:hideMark/>
          </w:tcPr>
          <w:p w14:paraId="57A60832" w14:textId="77777777" w:rsidR="00867945" w:rsidRPr="00950C9B" w:rsidRDefault="00867945" w:rsidP="00867945">
            <w:pPr>
              <w:rPr>
                <w:rFonts w:eastAsia="Times New Roman" w:cs="Times New Roman"/>
                <w:sz w:val="24"/>
                <w:szCs w:val="24"/>
              </w:rPr>
            </w:pPr>
            <w:r>
              <w:rPr>
                <w:rFonts w:eastAsia="Times New Roman" w:cs="Times New Roman"/>
                <w:sz w:val="24"/>
                <w:szCs w:val="24"/>
              </w:rPr>
              <w:t>Relative humidity, fraction 0-1</w:t>
            </w:r>
          </w:p>
        </w:tc>
        <w:tc>
          <w:tcPr>
            <w:tcW w:w="1530" w:type="dxa"/>
            <w:hideMark/>
          </w:tcPr>
          <w:p w14:paraId="17953C8F"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0CDCABFB" w14:textId="77777777" w:rsidTr="007F6DFC">
        <w:tc>
          <w:tcPr>
            <w:tcW w:w="0" w:type="auto"/>
            <w:hideMark/>
          </w:tcPr>
          <w:p w14:paraId="7F5C83AF"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AtmTTLap</w:t>
            </w:r>
            <w:proofErr w:type="spellEnd"/>
          </w:p>
        </w:tc>
        <w:tc>
          <w:tcPr>
            <w:tcW w:w="6268" w:type="dxa"/>
            <w:hideMark/>
          </w:tcPr>
          <w:p w14:paraId="1B34DA4C"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Tropospheric lapse rate, </w:t>
            </w:r>
            <w:proofErr w:type="spellStart"/>
            <w:r>
              <w:rPr>
                <w:rFonts w:eastAsia="Times New Roman" w:cs="Times New Roman"/>
                <w:sz w:val="24"/>
                <w:szCs w:val="24"/>
              </w:rPr>
              <w:t>degC</w:t>
            </w:r>
            <w:proofErr w:type="spellEnd"/>
            <w:r>
              <w:rPr>
                <w:rFonts w:eastAsia="Times New Roman" w:cs="Times New Roman"/>
                <w:sz w:val="24"/>
                <w:szCs w:val="24"/>
              </w:rPr>
              <w:t>/</w:t>
            </w:r>
            <w:proofErr w:type="gramStart"/>
            <w:r>
              <w:rPr>
                <w:rFonts w:eastAsia="Times New Roman" w:cs="Times New Roman"/>
                <w:sz w:val="24"/>
                <w:szCs w:val="24"/>
              </w:rPr>
              <w:t>Km ??</w:t>
            </w:r>
            <w:proofErr w:type="gramEnd"/>
            <w:r>
              <w:rPr>
                <w:rFonts w:eastAsia="Times New Roman" w:cs="Times New Roman"/>
                <w:sz w:val="24"/>
                <w:szCs w:val="24"/>
              </w:rPr>
              <w:t xml:space="preserve"> </w:t>
            </w:r>
          </w:p>
        </w:tc>
        <w:tc>
          <w:tcPr>
            <w:tcW w:w="1530" w:type="dxa"/>
            <w:hideMark/>
          </w:tcPr>
          <w:p w14:paraId="55A743B0"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14:paraId="6917F51B" w14:textId="77777777" w:rsidTr="007F6DFC">
        <w:tc>
          <w:tcPr>
            <w:tcW w:w="0" w:type="auto"/>
            <w:hideMark/>
          </w:tcPr>
          <w:p w14:paraId="08BE6506"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RefWave</w:t>
            </w:r>
            <w:proofErr w:type="spellEnd"/>
          </w:p>
        </w:tc>
        <w:tc>
          <w:tcPr>
            <w:tcW w:w="6268" w:type="dxa"/>
            <w:hideMark/>
          </w:tcPr>
          <w:p w14:paraId="0B364A6F" w14:textId="77777777" w:rsidR="00867945" w:rsidRPr="00950C9B" w:rsidRDefault="00867945" w:rsidP="00867945">
            <w:pPr>
              <w:rPr>
                <w:rFonts w:eastAsia="Times New Roman" w:cs="Times New Roman"/>
                <w:sz w:val="24"/>
                <w:szCs w:val="24"/>
              </w:rPr>
            </w:pPr>
            <w:r>
              <w:rPr>
                <w:rFonts w:eastAsia="Times New Roman" w:cs="Times New Roman"/>
                <w:sz w:val="24"/>
                <w:szCs w:val="24"/>
              </w:rPr>
              <w:t>Reference wavelength, in micron</w:t>
            </w:r>
          </w:p>
        </w:tc>
        <w:tc>
          <w:tcPr>
            <w:tcW w:w="1530" w:type="dxa"/>
            <w:hideMark/>
          </w:tcPr>
          <w:p w14:paraId="3CD24117" w14:textId="77777777" w:rsidR="00867945" w:rsidRPr="00950C9B" w:rsidRDefault="00867945" w:rsidP="00867945">
            <w:pPr>
              <w:rPr>
                <w:rFonts w:eastAsia="Times New Roman" w:cs="Times New Roman"/>
                <w:sz w:val="24"/>
                <w:szCs w:val="24"/>
              </w:rPr>
            </w:pPr>
            <w:r>
              <w:rPr>
                <w:rFonts w:eastAsia="Times New Roman" w:cs="Times New Roman"/>
                <w:sz w:val="24"/>
                <w:szCs w:val="24"/>
              </w:rPr>
              <w:t>um, float</w:t>
            </w:r>
          </w:p>
        </w:tc>
      </w:tr>
      <w:tr w:rsidR="00867945" w:rsidRPr="00950C9B" w14:paraId="18D29244" w14:textId="77777777" w:rsidTr="007F6DFC">
        <w:tc>
          <w:tcPr>
            <w:tcW w:w="0" w:type="auto"/>
            <w:hideMark/>
          </w:tcPr>
          <w:p w14:paraId="57230046"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DistMeth</w:t>
            </w:r>
            <w:proofErr w:type="spellEnd"/>
          </w:p>
        </w:tc>
        <w:tc>
          <w:tcPr>
            <w:tcW w:w="6268" w:type="dxa"/>
            <w:hideMark/>
          </w:tcPr>
          <w:p w14:paraId="74CE53BF" w14:textId="77777777"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530" w:type="dxa"/>
            <w:hideMark/>
          </w:tcPr>
          <w:p w14:paraId="2A6FA9D1" w14:textId="77777777" w:rsidR="00867945" w:rsidRPr="00950C9B" w:rsidRDefault="00867945" w:rsidP="00867945">
            <w:pPr>
              <w:rPr>
                <w:rFonts w:eastAsia="Times New Roman" w:cs="Times New Roman"/>
                <w:sz w:val="24"/>
                <w:szCs w:val="24"/>
              </w:rPr>
            </w:pPr>
          </w:p>
        </w:tc>
      </w:tr>
    </w:tbl>
    <w:p w14:paraId="6141FE49" w14:textId="77777777" w:rsidR="00867945" w:rsidRDefault="00867945" w:rsidP="00867945"/>
    <w:p w14:paraId="3BC53094" w14:textId="77777777" w:rsidR="00867945" w:rsidRDefault="00867945" w:rsidP="00867945">
      <w:r>
        <w:t>Example:</w:t>
      </w:r>
    </w:p>
    <w:tbl>
      <w:tblPr>
        <w:tblStyle w:val="TableGrid"/>
        <w:tblW w:w="8720" w:type="dxa"/>
        <w:tblLook w:val="04A0" w:firstRow="1" w:lastRow="0" w:firstColumn="1" w:lastColumn="0" w:noHBand="0" w:noVBand="1"/>
      </w:tblPr>
      <w:tblGrid>
        <w:gridCol w:w="448"/>
        <w:gridCol w:w="448"/>
        <w:gridCol w:w="448"/>
        <w:gridCol w:w="448"/>
        <w:gridCol w:w="448"/>
        <w:gridCol w:w="748"/>
        <w:gridCol w:w="585"/>
        <w:gridCol w:w="667"/>
        <w:gridCol w:w="448"/>
        <w:gridCol w:w="448"/>
        <w:gridCol w:w="448"/>
        <w:gridCol w:w="448"/>
        <w:gridCol w:w="448"/>
        <w:gridCol w:w="448"/>
        <w:gridCol w:w="448"/>
        <w:gridCol w:w="448"/>
        <w:gridCol w:w="448"/>
        <w:gridCol w:w="448"/>
      </w:tblGrid>
      <w:tr w:rsidR="00867945" w:rsidRPr="0085088F" w14:paraId="2BCAA095" w14:textId="77777777" w:rsidTr="007F6DFC">
        <w:trPr>
          <w:trHeight w:val="1134"/>
        </w:trPr>
        <w:tc>
          <w:tcPr>
            <w:tcW w:w="448" w:type="dxa"/>
            <w:shd w:val="clear" w:color="auto" w:fill="EEECE1" w:themeFill="background2"/>
            <w:textDirection w:val="btLr"/>
            <w:hideMark/>
          </w:tcPr>
          <w:p w14:paraId="16E5737D" w14:textId="77777777" w:rsidR="00867945" w:rsidRPr="0085088F" w:rsidRDefault="00867945" w:rsidP="00867945">
            <w:pPr>
              <w:ind w:left="113" w:right="113"/>
              <w:jc w:val="center"/>
              <w:rPr>
                <w:rFonts w:eastAsia="Times New Roman" w:cs="Times New Roman"/>
                <w:b/>
                <w:bCs/>
                <w:sz w:val="18"/>
                <w:szCs w:val="24"/>
              </w:rPr>
            </w:pPr>
          </w:p>
        </w:tc>
        <w:tc>
          <w:tcPr>
            <w:tcW w:w="448" w:type="dxa"/>
            <w:shd w:val="clear" w:color="auto" w:fill="EEECE1" w:themeFill="background2"/>
            <w:textDirection w:val="btLr"/>
            <w:hideMark/>
          </w:tcPr>
          <w:p w14:paraId="7B8C2E17"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BluId</w:t>
            </w:r>
            <w:proofErr w:type="spellEnd"/>
          </w:p>
        </w:tc>
        <w:tc>
          <w:tcPr>
            <w:tcW w:w="448" w:type="dxa"/>
            <w:shd w:val="clear" w:color="auto" w:fill="EEECE1" w:themeFill="background2"/>
            <w:textDirection w:val="btLr"/>
            <w:hideMark/>
          </w:tcPr>
          <w:p w14:paraId="4BD12496"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DesId</w:t>
            </w:r>
            <w:proofErr w:type="spellEnd"/>
          </w:p>
        </w:tc>
        <w:tc>
          <w:tcPr>
            <w:tcW w:w="448" w:type="dxa"/>
            <w:shd w:val="clear" w:color="auto" w:fill="EEECE1" w:themeFill="background2"/>
            <w:textDirection w:val="btLr"/>
            <w:hideMark/>
          </w:tcPr>
          <w:p w14:paraId="31756EA0"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BluName</w:t>
            </w:r>
            <w:proofErr w:type="spellEnd"/>
          </w:p>
        </w:tc>
        <w:tc>
          <w:tcPr>
            <w:tcW w:w="448" w:type="dxa"/>
            <w:shd w:val="clear" w:color="auto" w:fill="EEECE1" w:themeFill="background2"/>
            <w:textDirection w:val="btLr"/>
            <w:hideMark/>
          </w:tcPr>
          <w:p w14:paraId="0121CBB1"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guiname</w:t>
            </w:r>
            <w:proofErr w:type="spellEnd"/>
          </w:p>
        </w:tc>
        <w:tc>
          <w:tcPr>
            <w:tcW w:w="748" w:type="dxa"/>
            <w:shd w:val="clear" w:color="auto" w:fill="EEECE1" w:themeFill="background2"/>
            <w:textDirection w:val="btLr"/>
            <w:hideMark/>
          </w:tcPr>
          <w:p w14:paraId="088FF76E"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BluObsvr</w:t>
            </w:r>
            <w:proofErr w:type="spellEnd"/>
          </w:p>
        </w:tc>
        <w:tc>
          <w:tcPr>
            <w:tcW w:w="585" w:type="dxa"/>
            <w:shd w:val="clear" w:color="auto" w:fill="EEECE1" w:themeFill="background2"/>
            <w:textDirection w:val="btLr"/>
            <w:hideMark/>
          </w:tcPr>
          <w:p w14:paraId="1613FE4C"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BluCreat</w:t>
            </w:r>
            <w:proofErr w:type="spellEnd"/>
          </w:p>
        </w:tc>
        <w:tc>
          <w:tcPr>
            <w:tcW w:w="667" w:type="dxa"/>
            <w:shd w:val="clear" w:color="auto" w:fill="EEECE1" w:themeFill="background2"/>
            <w:textDirection w:val="btLr"/>
            <w:hideMark/>
          </w:tcPr>
          <w:p w14:paraId="180F6598"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BluDate</w:t>
            </w:r>
            <w:proofErr w:type="spellEnd"/>
          </w:p>
        </w:tc>
        <w:tc>
          <w:tcPr>
            <w:tcW w:w="448" w:type="dxa"/>
            <w:shd w:val="clear" w:color="auto" w:fill="EEECE1" w:themeFill="background2"/>
            <w:textDirection w:val="btLr"/>
            <w:hideMark/>
          </w:tcPr>
          <w:p w14:paraId="21B927FD"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LST_Use</w:t>
            </w:r>
            <w:proofErr w:type="spellEnd"/>
          </w:p>
        </w:tc>
        <w:tc>
          <w:tcPr>
            <w:tcW w:w="448" w:type="dxa"/>
            <w:shd w:val="clear" w:color="auto" w:fill="EEECE1" w:themeFill="background2"/>
            <w:textDirection w:val="btLr"/>
            <w:hideMark/>
          </w:tcPr>
          <w:p w14:paraId="573FD3BD"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Date_Use</w:t>
            </w:r>
            <w:proofErr w:type="spellEnd"/>
          </w:p>
        </w:tc>
        <w:tc>
          <w:tcPr>
            <w:tcW w:w="448" w:type="dxa"/>
            <w:shd w:val="clear" w:color="auto" w:fill="EEECE1" w:themeFill="background2"/>
            <w:textDirection w:val="btLr"/>
            <w:hideMark/>
          </w:tcPr>
          <w:p w14:paraId="46AACC0B" w14:textId="77777777" w:rsidR="00867945" w:rsidRPr="0085088F" w:rsidRDefault="00867945" w:rsidP="00867945">
            <w:pPr>
              <w:ind w:left="113" w:right="113"/>
              <w:jc w:val="center"/>
              <w:rPr>
                <w:rFonts w:eastAsia="Times New Roman" w:cs="Times New Roman"/>
                <w:b/>
                <w:bCs/>
                <w:sz w:val="18"/>
                <w:szCs w:val="24"/>
              </w:rPr>
            </w:pPr>
            <w:r w:rsidRPr="0085088F">
              <w:rPr>
                <w:rFonts w:eastAsia="Times New Roman" w:cs="Times New Roman"/>
                <w:b/>
                <w:bCs/>
                <w:sz w:val="18"/>
                <w:szCs w:val="24"/>
              </w:rPr>
              <w:t>TELESCOP</w:t>
            </w:r>
          </w:p>
        </w:tc>
        <w:tc>
          <w:tcPr>
            <w:tcW w:w="448" w:type="dxa"/>
            <w:shd w:val="clear" w:color="auto" w:fill="EEECE1" w:themeFill="background2"/>
            <w:textDirection w:val="btLr"/>
            <w:hideMark/>
          </w:tcPr>
          <w:p w14:paraId="2162A401"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RefrAlg</w:t>
            </w:r>
            <w:proofErr w:type="spellEnd"/>
          </w:p>
        </w:tc>
        <w:tc>
          <w:tcPr>
            <w:tcW w:w="448" w:type="dxa"/>
            <w:shd w:val="clear" w:color="auto" w:fill="EEECE1" w:themeFill="background2"/>
            <w:textDirection w:val="btLr"/>
            <w:hideMark/>
          </w:tcPr>
          <w:p w14:paraId="603A8451"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AtmTempC</w:t>
            </w:r>
            <w:proofErr w:type="spellEnd"/>
          </w:p>
        </w:tc>
        <w:tc>
          <w:tcPr>
            <w:tcW w:w="448" w:type="dxa"/>
            <w:shd w:val="clear" w:color="auto" w:fill="EEECE1" w:themeFill="background2"/>
            <w:textDirection w:val="btLr"/>
            <w:hideMark/>
          </w:tcPr>
          <w:p w14:paraId="3FF2FBFB"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AtmPres</w:t>
            </w:r>
            <w:proofErr w:type="spellEnd"/>
          </w:p>
        </w:tc>
        <w:tc>
          <w:tcPr>
            <w:tcW w:w="448" w:type="dxa"/>
            <w:shd w:val="clear" w:color="auto" w:fill="EEECE1" w:themeFill="background2"/>
            <w:textDirection w:val="btLr"/>
            <w:hideMark/>
          </w:tcPr>
          <w:p w14:paraId="67B99CE1"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AtmHumid</w:t>
            </w:r>
            <w:proofErr w:type="spellEnd"/>
          </w:p>
        </w:tc>
        <w:tc>
          <w:tcPr>
            <w:tcW w:w="448" w:type="dxa"/>
            <w:shd w:val="clear" w:color="auto" w:fill="EEECE1" w:themeFill="background2"/>
            <w:textDirection w:val="btLr"/>
            <w:hideMark/>
          </w:tcPr>
          <w:p w14:paraId="56C455A1"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AtmTTLap</w:t>
            </w:r>
            <w:proofErr w:type="spellEnd"/>
          </w:p>
        </w:tc>
        <w:tc>
          <w:tcPr>
            <w:tcW w:w="448" w:type="dxa"/>
            <w:shd w:val="clear" w:color="auto" w:fill="EEECE1" w:themeFill="background2"/>
            <w:textDirection w:val="btLr"/>
            <w:hideMark/>
          </w:tcPr>
          <w:p w14:paraId="4515DEED"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RefWave</w:t>
            </w:r>
            <w:proofErr w:type="spellEnd"/>
          </w:p>
        </w:tc>
        <w:tc>
          <w:tcPr>
            <w:tcW w:w="448" w:type="dxa"/>
            <w:shd w:val="clear" w:color="auto" w:fill="EEECE1" w:themeFill="background2"/>
            <w:textDirection w:val="btLr"/>
            <w:hideMark/>
          </w:tcPr>
          <w:p w14:paraId="7315F0FA" w14:textId="77777777"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DistMeth</w:t>
            </w:r>
            <w:proofErr w:type="spellEnd"/>
          </w:p>
        </w:tc>
      </w:tr>
      <w:tr w:rsidR="00867945" w:rsidRPr="0085088F" w14:paraId="6F2D3C78" w14:textId="77777777" w:rsidTr="007F6DFC">
        <w:trPr>
          <w:trHeight w:val="1574"/>
        </w:trPr>
        <w:tc>
          <w:tcPr>
            <w:tcW w:w="448" w:type="dxa"/>
            <w:textDirection w:val="btLr"/>
            <w:hideMark/>
          </w:tcPr>
          <w:p w14:paraId="177F2E0D" w14:textId="77777777" w:rsidR="00867945" w:rsidRPr="0085088F" w:rsidRDefault="00867945" w:rsidP="00867945">
            <w:pPr>
              <w:ind w:left="113" w:right="113"/>
              <w:jc w:val="center"/>
              <w:rPr>
                <w:rFonts w:eastAsia="Times New Roman" w:cs="Times New Roman"/>
                <w:b/>
                <w:bCs/>
                <w:sz w:val="18"/>
                <w:szCs w:val="24"/>
              </w:rPr>
            </w:pPr>
            <w:r w:rsidRPr="0085088F">
              <w:rPr>
                <w:rFonts w:eastAsia="Times New Roman" w:cs="Times New Roman"/>
                <w:b/>
                <w:bCs/>
                <w:sz w:val="18"/>
                <w:szCs w:val="24"/>
              </w:rPr>
              <w:t>0</w:t>
            </w:r>
          </w:p>
        </w:tc>
        <w:tc>
          <w:tcPr>
            <w:tcW w:w="448" w:type="dxa"/>
            <w:textDirection w:val="btLr"/>
            <w:hideMark/>
          </w:tcPr>
          <w:p w14:paraId="05166BDD"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1</w:t>
            </w:r>
          </w:p>
        </w:tc>
        <w:tc>
          <w:tcPr>
            <w:tcW w:w="448" w:type="dxa"/>
            <w:textDirection w:val="btLr"/>
            <w:hideMark/>
          </w:tcPr>
          <w:p w14:paraId="4834A72B"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1</w:t>
            </w:r>
          </w:p>
        </w:tc>
        <w:tc>
          <w:tcPr>
            <w:tcW w:w="448" w:type="dxa"/>
            <w:textDirection w:val="btLr"/>
            <w:hideMark/>
          </w:tcPr>
          <w:p w14:paraId="26FE0B11"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n2419c ...</w:t>
            </w:r>
          </w:p>
        </w:tc>
        <w:tc>
          <w:tcPr>
            <w:tcW w:w="448" w:type="dxa"/>
            <w:textDirection w:val="btLr"/>
            <w:hideMark/>
          </w:tcPr>
          <w:p w14:paraId="7AFB5AF9"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n2419c</w:t>
            </w:r>
          </w:p>
        </w:tc>
        <w:tc>
          <w:tcPr>
            <w:tcW w:w="748" w:type="dxa"/>
            <w:textDirection w:val="btLr"/>
            <w:hideMark/>
          </w:tcPr>
          <w:p w14:paraId="17DDED75" w14:textId="77777777" w:rsidR="00867945" w:rsidRPr="0085088F" w:rsidRDefault="00867945" w:rsidP="00867945">
            <w:pPr>
              <w:ind w:left="113" w:right="113"/>
              <w:rPr>
                <w:rFonts w:eastAsia="Times New Roman" w:cs="Times New Roman"/>
                <w:sz w:val="16"/>
                <w:szCs w:val="24"/>
              </w:rPr>
            </w:pPr>
            <w:r w:rsidRPr="0085088F">
              <w:rPr>
                <w:rFonts w:eastAsia="Times New Roman" w:cs="Times New Roman"/>
                <w:sz w:val="16"/>
                <w:szCs w:val="24"/>
              </w:rPr>
              <w:t>Evan Kirby &lt;enk@astro.caltech.edu&gt; ...</w:t>
            </w:r>
          </w:p>
        </w:tc>
        <w:tc>
          <w:tcPr>
            <w:tcW w:w="585" w:type="dxa"/>
            <w:textDirection w:val="btLr"/>
            <w:hideMark/>
          </w:tcPr>
          <w:p w14:paraId="37EB63AB" w14:textId="77777777" w:rsidR="00867945" w:rsidRPr="0085088F" w:rsidRDefault="00867945" w:rsidP="00867945">
            <w:pPr>
              <w:ind w:left="113" w:right="113"/>
              <w:rPr>
                <w:rFonts w:eastAsia="Times New Roman" w:cs="Times New Roman"/>
                <w:sz w:val="16"/>
                <w:szCs w:val="24"/>
              </w:rPr>
            </w:pPr>
            <w:r w:rsidRPr="0085088F">
              <w:rPr>
                <w:rFonts w:eastAsia="Times New Roman" w:cs="Times New Roman"/>
                <w:sz w:val="16"/>
                <w:szCs w:val="24"/>
              </w:rPr>
              <w:t>DSIMULATOR -- 02Jul25 ...</w:t>
            </w:r>
          </w:p>
        </w:tc>
        <w:tc>
          <w:tcPr>
            <w:tcW w:w="667" w:type="dxa"/>
            <w:textDirection w:val="btLr"/>
            <w:hideMark/>
          </w:tcPr>
          <w:p w14:paraId="5C5B5982" w14:textId="77777777" w:rsidR="00867945" w:rsidRPr="0085088F" w:rsidRDefault="00867945" w:rsidP="00867945">
            <w:pPr>
              <w:ind w:left="113" w:right="113"/>
              <w:rPr>
                <w:rFonts w:eastAsia="Times New Roman" w:cs="Times New Roman"/>
                <w:sz w:val="16"/>
                <w:szCs w:val="24"/>
              </w:rPr>
            </w:pPr>
            <w:r w:rsidRPr="0085088F">
              <w:rPr>
                <w:rFonts w:eastAsia="Times New Roman" w:cs="Times New Roman"/>
                <w:sz w:val="16"/>
                <w:szCs w:val="24"/>
              </w:rPr>
              <w:t>2017-09-22T10:36:40</w:t>
            </w:r>
          </w:p>
        </w:tc>
        <w:tc>
          <w:tcPr>
            <w:tcW w:w="448" w:type="dxa"/>
            <w:textDirection w:val="btLr"/>
            <w:hideMark/>
          </w:tcPr>
          <w:p w14:paraId="3785A785"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5.636</w:t>
            </w:r>
          </w:p>
        </w:tc>
        <w:tc>
          <w:tcPr>
            <w:tcW w:w="448" w:type="dxa"/>
            <w:textDirection w:val="btLr"/>
            <w:hideMark/>
          </w:tcPr>
          <w:p w14:paraId="1D78643F"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2017-10-21</w:t>
            </w:r>
          </w:p>
        </w:tc>
        <w:tc>
          <w:tcPr>
            <w:tcW w:w="448" w:type="dxa"/>
            <w:textDirection w:val="btLr"/>
            <w:hideMark/>
          </w:tcPr>
          <w:p w14:paraId="2EAA90F1"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Keck II ...</w:t>
            </w:r>
          </w:p>
        </w:tc>
        <w:tc>
          <w:tcPr>
            <w:tcW w:w="448" w:type="dxa"/>
            <w:textDirection w:val="btLr"/>
            <w:hideMark/>
          </w:tcPr>
          <w:p w14:paraId="60872F09"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SLALIB ...</w:t>
            </w:r>
          </w:p>
        </w:tc>
        <w:tc>
          <w:tcPr>
            <w:tcW w:w="448" w:type="dxa"/>
            <w:textDirection w:val="btLr"/>
            <w:hideMark/>
          </w:tcPr>
          <w:p w14:paraId="3D246308"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0.0</w:t>
            </w:r>
          </w:p>
        </w:tc>
        <w:tc>
          <w:tcPr>
            <w:tcW w:w="448" w:type="dxa"/>
            <w:textDirection w:val="btLr"/>
            <w:hideMark/>
          </w:tcPr>
          <w:p w14:paraId="37F7FFED"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615.0</w:t>
            </w:r>
          </w:p>
        </w:tc>
        <w:tc>
          <w:tcPr>
            <w:tcW w:w="448" w:type="dxa"/>
            <w:textDirection w:val="btLr"/>
            <w:hideMark/>
          </w:tcPr>
          <w:p w14:paraId="4021EEA8"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0.4</w:t>
            </w:r>
          </w:p>
        </w:tc>
        <w:tc>
          <w:tcPr>
            <w:tcW w:w="448" w:type="dxa"/>
            <w:textDirection w:val="btLr"/>
            <w:hideMark/>
          </w:tcPr>
          <w:p w14:paraId="70CD686A"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0.0065</w:t>
            </w:r>
          </w:p>
        </w:tc>
        <w:tc>
          <w:tcPr>
            <w:tcW w:w="448" w:type="dxa"/>
            <w:textDirection w:val="btLr"/>
            <w:hideMark/>
          </w:tcPr>
          <w:p w14:paraId="132B8BFE"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656.3</w:t>
            </w:r>
          </w:p>
        </w:tc>
        <w:tc>
          <w:tcPr>
            <w:tcW w:w="448" w:type="dxa"/>
            <w:textDirection w:val="btLr"/>
            <w:hideMark/>
          </w:tcPr>
          <w:p w14:paraId="08A64EE4" w14:textId="77777777"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INDEF ...</w:t>
            </w:r>
          </w:p>
        </w:tc>
      </w:tr>
    </w:tbl>
    <w:p w14:paraId="3575B7EA" w14:textId="77777777" w:rsidR="00867945" w:rsidRDefault="00867945" w:rsidP="00867945"/>
    <w:p w14:paraId="001D4A47" w14:textId="77777777" w:rsidR="00867945" w:rsidRPr="00B15DB8" w:rsidRDefault="00867945" w:rsidP="00867945">
      <w:pPr>
        <w:pStyle w:val="Heading3"/>
        <w:rPr>
          <w:rFonts w:eastAsia="Times New Roman"/>
        </w:rPr>
      </w:pPr>
      <w:r w:rsidRPr="00867945">
        <w:t>Table</w:t>
      </w:r>
      <w:r w:rsidRPr="00B15DB8">
        <w:rPr>
          <w:rFonts w:eastAsia="Times New Roman"/>
        </w:rPr>
        <w:t xml:space="preserve"> </w:t>
      </w:r>
      <w:proofErr w:type="spellStart"/>
      <w:r w:rsidRPr="00B15DB8">
        <w:rPr>
          <w:rFonts w:eastAsia="Times New Roman"/>
        </w:rPr>
        <w:t>BluSlits</w:t>
      </w:r>
      <w:proofErr w:type="spellEnd"/>
    </w:p>
    <w:tbl>
      <w:tblPr>
        <w:tblStyle w:val="TableGrid"/>
        <w:tblW w:w="0" w:type="auto"/>
        <w:tblLook w:val="04A0" w:firstRow="1" w:lastRow="0" w:firstColumn="1" w:lastColumn="0" w:noHBand="0" w:noVBand="1"/>
      </w:tblPr>
      <w:tblGrid>
        <w:gridCol w:w="1098"/>
        <w:gridCol w:w="6570"/>
        <w:gridCol w:w="1530"/>
      </w:tblGrid>
      <w:tr w:rsidR="00867945" w:rsidRPr="00950C9B" w14:paraId="06E3F31D" w14:textId="77777777" w:rsidTr="007F6DFC">
        <w:tc>
          <w:tcPr>
            <w:tcW w:w="1098" w:type="dxa"/>
            <w:shd w:val="clear" w:color="auto" w:fill="EEECE1" w:themeFill="background2"/>
            <w:hideMark/>
          </w:tcPr>
          <w:p w14:paraId="7EB73718"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570" w:type="dxa"/>
            <w:shd w:val="clear" w:color="auto" w:fill="EEECE1" w:themeFill="background2"/>
            <w:hideMark/>
          </w:tcPr>
          <w:p w14:paraId="55C9817D"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14:paraId="2E7984AF" w14:textId="77777777" w:rsidR="00867945" w:rsidRPr="00950C9B" w:rsidRDefault="00867945" w:rsidP="00867945">
            <w:pPr>
              <w:jc w:val="center"/>
              <w:rPr>
                <w:rFonts w:eastAsia="Times New Roman" w:cs="Times New Roman"/>
                <w:b/>
                <w:bCs/>
                <w:sz w:val="24"/>
                <w:szCs w:val="24"/>
              </w:rPr>
            </w:pPr>
            <w:r>
              <w:rPr>
                <w:rFonts w:eastAsia="Times New Roman" w:cs="Times New Roman"/>
                <w:b/>
                <w:bCs/>
                <w:sz w:val="24"/>
                <w:szCs w:val="24"/>
              </w:rPr>
              <w:t>Type</w:t>
            </w:r>
          </w:p>
        </w:tc>
      </w:tr>
      <w:tr w:rsidR="00867945" w:rsidRPr="00950C9B" w14:paraId="0D7BC50F" w14:textId="77777777" w:rsidTr="007F6DFC">
        <w:tc>
          <w:tcPr>
            <w:tcW w:w="1098" w:type="dxa"/>
            <w:hideMark/>
          </w:tcPr>
          <w:p w14:paraId="71F24239"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bSlitId</w:t>
            </w:r>
            <w:proofErr w:type="spellEnd"/>
          </w:p>
        </w:tc>
        <w:tc>
          <w:tcPr>
            <w:tcW w:w="6570" w:type="dxa"/>
            <w:hideMark/>
          </w:tcPr>
          <w:p w14:paraId="75E388BA" w14:textId="77777777" w:rsidR="00867945" w:rsidRPr="00950C9B" w:rsidRDefault="00867945" w:rsidP="00867945">
            <w:pPr>
              <w:rPr>
                <w:rFonts w:eastAsia="Times New Roman" w:cs="Times New Roman"/>
                <w:sz w:val="24"/>
                <w:szCs w:val="24"/>
              </w:rPr>
            </w:pPr>
            <w:r>
              <w:rPr>
                <w:rFonts w:eastAsia="Times New Roman" w:cs="Times New Roman"/>
                <w:sz w:val="24"/>
                <w:szCs w:val="24"/>
              </w:rPr>
              <w:t>Blue Slit Id</w:t>
            </w:r>
          </w:p>
        </w:tc>
        <w:tc>
          <w:tcPr>
            <w:tcW w:w="1530" w:type="dxa"/>
            <w:hideMark/>
          </w:tcPr>
          <w:p w14:paraId="350149DF"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60A4F80F" w14:textId="77777777" w:rsidTr="007F6DFC">
        <w:tc>
          <w:tcPr>
            <w:tcW w:w="1098" w:type="dxa"/>
            <w:hideMark/>
          </w:tcPr>
          <w:p w14:paraId="60438A24"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BluId</w:t>
            </w:r>
            <w:proofErr w:type="spellEnd"/>
          </w:p>
        </w:tc>
        <w:tc>
          <w:tcPr>
            <w:tcW w:w="6570" w:type="dxa"/>
            <w:hideMark/>
          </w:tcPr>
          <w:p w14:paraId="1A17820A" w14:textId="77777777" w:rsidR="00867945" w:rsidRPr="00950C9B" w:rsidRDefault="00867945" w:rsidP="00867945">
            <w:pPr>
              <w:rPr>
                <w:rFonts w:eastAsia="Times New Roman" w:cs="Times New Roman"/>
                <w:sz w:val="24"/>
                <w:szCs w:val="24"/>
              </w:rPr>
            </w:pPr>
            <w:r>
              <w:rPr>
                <w:rFonts w:eastAsia="Times New Roman" w:cs="Times New Roman"/>
                <w:sz w:val="24"/>
                <w:szCs w:val="24"/>
              </w:rPr>
              <w:t>Mask Id</w:t>
            </w:r>
          </w:p>
        </w:tc>
        <w:tc>
          <w:tcPr>
            <w:tcW w:w="1530" w:type="dxa"/>
            <w:hideMark/>
          </w:tcPr>
          <w:p w14:paraId="12E46FE2"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56C53377" w14:textId="77777777" w:rsidTr="007F6DFC">
        <w:tc>
          <w:tcPr>
            <w:tcW w:w="1098" w:type="dxa"/>
            <w:hideMark/>
          </w:tcPr>
          <w:p w14:paraId="33CD31D0"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dSlitId</w:t>
            </w:r>
            <w:proofErr w:type="spellEnd"/>
          </w:p>
        </w:tc>
        <w:tc>
          <w:tcPr>
            <w:tcW w:w="6570" w:type="dxa"/>
            <w:hideMark/>
          </w:tcPr>
          <w:p w14:paraId="61FCD4A6" w14:textId="77777777" w:rsidR="00867945" w:rsidRPr="00950C9B" w:rsidRDefault="00867945" w:rsidP="00867945">
            <w:pPr>
              <w:rPr>
                <w:rFonts w:eastAsia="Times New Roman" w:cs="Times New Roman"/>
                <w:sz w:val="24"/>
                <w:szCs w:val="24"/>
              </w:rPr>
            </w:pPr>
            <w:r>
              <w:rPr>
                <w:rFonts w:eastAsia="Times New Roman" w:cs="Times New Roman"/>
                <w:sz w:val="24"/>
                <w:szCs w:val="24"/>
              </w:rPr>
              <w:t>Slit Id</w:t>
            </w:r>
          </w:p>
        </w:tc>
        <w:tc>
          <w:tcPr>
            <w:tcW w:w="1530" w:type="dxa"/>
            <w:hideMark/>
          </w:tcPr>
          <w:p w14:paraId="3B76C736" w14:textId="77777777"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14:paraId="7868C8EF" w14:textId="77777777" w:rsidTr="007F6DFC">
        <w:tc>
          <w:tcPr>
            <w:tcW w:w="1098" w:type="dxa"/>
            <w:hideMark/>
          </w:tcPr>
          <w:p w14:paraId="665435B1"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slitX1</w:t>
            </w:r>
          </w:p>
        </w:tc>
        <w:tc>
          <w:tcPr>
            <w:tcW w:w="6570" w:type="dxa"/>
            <w:hideMark/>
          </w:tcPr>
          <w:p w14:paraId="479CC2DB"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Slit X1, </w:t>
            </w:r>
            <w:proofErr w:type="spellStart"/>
            <w:r>
              <w:rPr>
                <w:rFonts w:eastAsia="Times New Roman" w:cs="Times New Roman"/>
                <w:sz w:val="24"/>
                <w:szCs w:val="24"/>
              </w:rPr>
              <w:t>arcsec</w:t>
            </w:r>
            <w:proofErr w:type="spellEnd"/>
          </w:p>
        </w:tc>
        <w:tc>
          <w:tcPr>
            <w:tcW w:w="1530" w:type="dxa"/>
            <w:hideMark/>
          </w:tcPr>
          <w:p w14:paraId="63EC398D"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0BC69E0D" w14:textId="77777777" w:rsidTr="007F6DFC">
        <w:tc>
          <w:tcPr>
            <w:tcW w:w="1098" w:type="dxa"/>
            <w:hideMark/>
          </w:tcPr>
          <w:p w14:paraId="66F17C8C"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slitY1</w:t>
            </w:r>
          </w:p>
        </w:tc>
        <w:tc>
          <w:tcPr>
            <w:tcW w:w="6570" w:type="dxa"/>
            <w:hideMark/>
          </w:tcPr>
          <w:p w14:paraId="5943ED49"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Slit Y1, </w:t>
            </w:r>
            <w:proofErr w:type="spellStart"/>
            <w:r>
              <w:rPr>
                <w:rFonts w:eastAsia="Times New Roman" w:cs="Times New Roman"/>
                <w:sz w:val="24"/>
                <w:szCs w:val="24"/>
              </w:rPr>
              <w:t>arcsec</w:t>
            </w:r>
            <w:proofErr w:type="spellEnd"/>
          </w:p>
        </w:tc>
        <w:tc>
          <w:tcPr>
            <w:tcW w:w="1530" w:type="dxa"/>
            <w:hideMark/>
          </w:tcPr>
          <w:p w14:paraId="1DF2EEFA"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30A283AD" w14:textId="77777777" w:rsidTr="007F6DFC">
        <w:tc>
          <w:tcPr>
            <w:tcW w:w="1098" w:type="dxa"/>
            <w:hideMark/>
          </w:tcPr>
          <w:p w14:paraId="5DAA1929"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slitX2</w:t>
            </w:r>
          </w:p>
        </w:tc>
        <w:tc>
          <w:tcPr>
            <w:tcW w:w="6570" w:type="dxa"/>
            <w:hideMark/>
          </w:tcPr>
          <w:p w14:paraId="61941BD3"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Slit X2, </w:t>
            </w:r>
            <w:proofErr w:type="spellStart"/>
            <w:r>
              <w:rPr>
                <w:rFonts w:eastAsia="Times New Roman" w:cs="Times New Roman"/>
                <w:sz w:val="24"/>
                <w:szCs w:val="24"/>
              </w:rPr>
              <w:t>arcsec</w:t>
            </w:r>
            <w:proofErr w:type="spellEnd"/>
          </w:p>
        </w:tc>
        <w:tc>
          <w:tcPr>
            <w:tcW w:w="1530" w:type="dxa"/>
            <w:hideMark/>
          </w:tcPr>
          <w:p w14:paraId="09FC5701"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00BEC64A" w14:textId="77777777" w:rsidTr="007F6DFC">
        <w:tc>
          <w:tcPr>
            <w:tcW w:w="1098" w:type="dxa"/>
            <w:hideMark/>
          </w:tcPr>
          <w:p w14:paraId="65A2542B"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slitY2</w:t>
            </w:r>
          </w:p>
        </w:tc>
        <w:tc>
          <w:tcPr>
            <w:tcW w:w="6570" w:type="dxa"/>
            <w:hideMark/>
          </w:tcPr>
          <w:p w14:paraId="1F83EB09"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Slit Y2, </w:t>
            </w:r>
            <w:proofErr w:type="spellStart"/>
            <w:r>
              <w:rPr>
                <w:rFonts w:eastAsia="Times New Roman" w:cs="Times New Roman"/>
                <w:sz w:val="24"/>
                <w:szCs w:val="24"/>
              </w:rPr>
              <w:t>arcsec</w:t>
            </w:r>
            <w:proofErr w:type="spellEnd"/>
          </w:p>
        </w:tc>
        <w:tc>
          <w:tcPr>
            <w:tcW w:w="1530" w:type="dxa"/>
            <w:hideMark/>
          </w:tcPr>
          <w:p w14:paraId="22DC83F3"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181D9FC3" w14:textId="77777777" w:rsidTr="007F6DFC">
        <w:tc>
          <w:tcPr>
            <w:tcW w:w="1098" w:type="dxa"/>
            <w:hideMark/>
          </w:tcPr>
          <w:p w14:paraId="31C9C386"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slitX3</w:t>
            </w:r>
          </w:p>
        </w:tc>
        <w:tc>
          <w:tcPr>
            <w:tcW w:w="6570" w:type="dxa"/>
            <w:hideMark/>
          </w:tcPr>
          <w:p w14:paraId="245EBFD4"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Slit X3, </w:t>
            </w:r>
            <w:proofErr w:type="spellStart"/>
            <w:r>
              <w:rPr>
                <w:rFonts w:eastAsia="Times New Roman" w:cs="Times New Roman"/>
                <w:sz w:val="24"/>
                <w:szCs w:val="24"/>
              </w:rPr>
              <w:t>arcsec</w:t>
            </w:r>
            <w:proofErr w:type="spellEnd"/>
          </w:p>
        </w:tc>
        <w:tc>
          <w:tcPr>
            <w:tcW w:w="1530" w:type="dxa"/>
            <w:hideMark/>
          </w:tcPr>
          <w:p w14:paraId="61F1E651"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74779CBB" w14:textId="77777777" w:rsidTr="007F6DFC">
        <w:tc>
          <w:tcPr>
            <w:tcW w:w="1098" w:type="dxa"/>
            <w:hideMark/>
          </w:tcPr>
          <w:p w14:paraId="4386AE0B"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slitY3</w:t>
            </w:r>
          </w:p>
        </w:tc>
        <w:tc>
          <w:tcPr>
            <w:tcW w:w="6570" w:type="dxa"/>
            <w:hideMark/>
          </w:tcPr>
          <w:p w14:paraId="20CFAA4C"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Slit Y3, </w:t>
            </w:r>
            <w:proofErr w:type="spellStart"/>
            <w:r>
              <w:rPr>
                <w:rFonts w:eastAsia="Times New Roman" w:cs="Times New Roman"/>
                <w:sz w:val="24"/>
                <w:szCs w:val="24"/>
              </w:rPr>
              <w:t>arcsec</w:t>
            </w:r>
            <w:proofErr w:type="spellEnd"/>
          </w:p>
        </w:tc>
        <w:tc>
          <w:tcPr>
            <w:tcW w:w="1530" w:type="dxa"/>
            <w:hideMark/>
          </w:tcPr>
          <w:p w14:paraId="59C4F854"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7618E623" w14:textId="77777777" w:rsidTr="007F6DFC">
        <w:tc>
          <w:tcPr>
            <w:tcW w:w="1098" w:type="dxa"/>
            <w:hideMark/>
          </w:tcPr>
          <w:p w14:paraId="2BC4B98E"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slitX4</w:t>
            </w:r>
          </w:p>
        </w:tc>
        <w:tc>
          <w:tcPr>
            <w:tcW w:w="6570" w:type="dxa"/>
            <w:hideMark/>
          </w:tcPr>
          <w:p w14:paraId="350F4DBC"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Slit X4, </w:t>
            </w:r>
            <w:proofErr w:type="spellStart"/>
            <w:r>
              <w:rPr>
                <w:rFonts w:eastAsia="Times New Roman" w:cs="Times New Roman"/>
                <w:sz w:val="24"/>
                <w:szCs w:val="24"/>
              </w:rPr>
              <w:t>arcsec</w:t>
            </w:r>
            <w:proofErr w:type="spellEnd"/>
          </w:p>
        </w:tc>
        <w:tc>
          <w:tcPr>
            <w:tcW w:w="1530" w:type="dxa"/>
            <w:hideMark/>
          </w:tcPr>
          <w:p w14:paraId="2725F446"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14:paraId="4DC4F6F9" w14:textId="77777777" w:rsidTr="007F6DFC">
        <w:tc>
          <w:tcPr>
            <w:tcW w:w="1098" w:type="dxa"/>
            <w:hideMark/>
          </w:tcPr>
          <w:p w14:paraId="3441BC36"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slitY4</w:t>
            </w:r>
          </w:p>
        </w:tc>
        <w:tc>
          <w:tcPr>
            <w:tcW w:w="6570" w:type="dxa"/>
            <w:hideMark/>
          </w:tcPr>
          <w:p w14:paraId="58DE21E2"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Slit Y4, </w:t>
            </w:r>
            <w:proofErr w:type="spellStart"/>
            <w:r>
              <w:rPr>
                <w:rFonts w:eastAsia="Times New Roman" w:cs="Times New Roman"/>
                <w:sz w:val="24"/>
                <w:szCs w:val="24"/>
              </w:rPr>
              <w:t>arcsec</w:t>
            </w:r>
            <w:proofErr w:type="spellEnd"/>
          </w:p>
        </w:tc>
        <w:tc>
          <w:tcPr>
            <w:tcW w:w="1530" w:type="dxa"/>
            <w:hideMark/>
          </w:tcPr>
          <w:p w14:paraId="5CC6B2C4" w14:textId="77777777"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bl>
    <w:p w14:paraId="18438C45" w14:textId="77777777" w:rsidR="00867945" w:rsidRDefault="00867945" w:rsidP="00867945"/>
    <w:p w14:paraId="7268F66D" w14:textId="77777777" w:rsidR="00867945" w:rsidRDefault="00867945" w:rsidP="00867945">
      <w:r>
        <w:t>Example:</w:t>
      </w:r>
    </w:p>
    <w:tbl>
      <w:tblPr>
        <w:tblStyle w:val="TableGrid"/>
        <w:tblW w:w="0" w:type="auto"/>
        <w:tblLook w:val="04A0" w:firstRow="1" w:lastRow="0" w:firstColumn="1" w:lastColumn="0" w:noHBand="0" w:noVBand="1"/>
      </w:tblPr>
      <w:tblGrid>
        <w:gridCol w:w="308"/>
        <w:gridCol w:w="694"/>
        <w:gridCol w:w="603"/>
        <w:gridCol w:w="694"/>
        <w:gridCol w:w="809"/>
        <w:gridCol w:w="809"/>
        <w:gridCol w:w="809"/>
        <w:gridCol w:w="809"/>
        <w:gridCol w:w="809"/>
        <w:gridCol w:w="809"/>
        <w:gridCol w:w="809"/>
        <w:gridCol w:w="809"/>
      </w:tblGrid>
      <w:tr w:rsidR="00867945" w:rsidRPr="0085088F" w14:paraId="62D15124" w14:textId="77777777" w:rsidTr="007F6DFC">
        <w:tc>
          <w:tcPr>
            <w:tcW w:w="0" w:type="auto"/>
            <w:shd w:val="clear" w:color="auto" w:fill="EEECE1" w:themeFill="background2"/>
            <w:hideMark/>
          </w:tcPr>
          <w:p w14:paraId="3FC298C0" w14:textId="77777777" w:rsidR="00867945" w:rsidRPr="0085088F" w:rsidRDefault="00867945" w:rsidP="00867945">
            <w:pPr>
              <w:jc w:val="center"/>
              <w:rPr>
                <w:rFonts w:eastAsia="Times New Roman" w:cs="Times New Roman"/>
                <w:b/>
                <w:bCs/>
                <w:sz w:val="18"/>
                <w:szCs w:val="24"/>
              </w:rPr>
            </w:pPr>
          </w:p>
        </w:tc>
        <w:tc>
          <w:tcPr>
            <w:tcW w:w="0" w:type="auto"/>
            <w:shd w:val="clear" w:color="auto" w:fill="EEECE1" w:themeFill="background2"/>
            <w:hideMark/>
          </w:tcPr>
          <w:p w14:paraId="276ADFFC" w14:textId="77777777"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bSlitId</w:t>
            </w:r>
            <w:proofErr w:type="spellEnd"/>
          </w:p>
        </w:tc>
        <w:tc>
          <w:tcPr>
            <w:tcW w:w="0" w:type="auto"/>
            <w:shd w:val="clear" w:color="auto" w:fill="EEECE1" w:themeFill="background2"/>
            <w:hideMark/>
          </w:tcPr>
          <w:p w14:paraId="4A1F7F0B" w14:textId="77777777"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BluId</w:t>
            </w:r>
            <w:proofErr w:type="spellEnd"/>
          </w:p>
        </w:tc>
        <w:tc>
          <w:tcPr>
            <w:tcW w:w="0" w:type="auto"/>
            <w:shd w:val="clear" w:color="auto" w:fill="EEECE1" w:themeFill="background2"/>
            <w:hideMark/>
          </w:tcPr>
          <w:p w14:paraId="3559A130" w14:textId="77777777"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dSlitId</w:t>
            </w:r>
            <w:proofErr w:type="spellEnd"/>
          </w:p>
        </w:tc>
        <w:tc>
          <w:tcPr>
            <w:tcW w:w="0" w:type="auto"/>
            <w:shd w:val="clear" w:color="auto" w:fill="EEECE1" w:themeFill="background2"/>
            <w:hideMark/>
          </w:tcPr>
          <w:p w14:paraId="4A898042"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slitX1</w:t>
            </w:r>
          </w:p>
        </w:tc>
        <w:tc>
          <w:tcPr>
            <w:tcW w:w="0" w:type="auto"/>
            <w:shd w:val="clear" w:color="auto" w:fill="EEECE1" w:themeFill="background2"/>
            <w:hideMark/>
          </w:tcPr>
          <w:p w14:paraId="180A4B4E"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slitY1</w:t>
            </w:r>
          </w:p>
        </w:tc>
        <w:tc>
          <w:tcPr>
            <w:tcW w:w="0" w:type="auto"/>
            <w:shd w:val="clear" w:color="auto" w:fill="EEECE1" w:themeFill="background2"/>
            <w:hideMark/>
          </w:tcPr>
          <w:p w14:paraId="5DF7B551"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slitX2</w:t>
            </w:r>
          </w:p>
        </w:tc>
        <w:tc>
          <w:tcPr>
            <w:tcW w:w="0" w:type="auto"/>
            <w:shd w:val="clear" w:color="auto" w:fill="EEECE1" w:themeFill="background2"/>
            <w:hideMark/>
          </w:tcPr>
          <w:p w14:paraId="02F3D74B"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slitY2</w:t>
            </w:r>
          </w:p>
        </w:tc>
        <w:tc>
          <w:tcPr>
            <w:tcW w:w="0" w:type="auto"/>
            <w:shd w:val="clear" w:color="auto" w:fill="EEECE1" w:themeFill="background2"/>
            <w:hideMark/>
          </w:tcPr>
          <w:p w14:paraId="5F971D2E"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slitX3</w:t>
            </w:r>
          </w:p>
        </w:tc>
        <w:tc>
          <w:tcPr>
            <w:tcW w:w="0" w:type="auto"/>
            <w:shd w:val="clear" w:color="auto" w:fill="EEECE1" w:themeFill="background2"/>
            <w:hideMark/>
          </w:tcPr>
          <w:p w14:paraId="43474BC0"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slitY3</w:t>
            </w:r>
          </w:p>
        </w:tc>
        <w:tc>
          <w:tcPr>
            <w:tcW w:w="0" w:type="auto"/>
            <w:shd w:val="clear" w:color="auto" w:fill="EEECE1" w:themeFill="background2"/>
            <w:hideMark/>
          </w:tcPr>
          <w:p w14:paraId="2131CDA8"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slitX4</w:t>
            </w:r>
          </w:p>
        </w:tc>
        <w:tc>
          <w:tcPr>
            <w:tcW w:w="0" w:type="auto"/>
            <w:shd w:val="clear" w:color="auto" w:fill="EEECE1" w:themeFill="background2"/>
            <w:hideMark/>
          </w:tcPr>
          <w:p w14:paraId="0EAB75C2"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slitY4</w:t>
            </w:r>
          </w:p>
        </w:tc>
      </w:tr>
      <w:tr w:rsidR="00867945" w:rsidRPr="0085088F" w14:paraId="0F401B70" w14:textId="77777777" w:rsidTr="007F6DFC">
        <w:tc>
          <w:tcPr>
            <w:tcW w:w="0" w:type="auto"/>
            <w:hideMark/>
          </w:tcPr>
          <w:p w14:paraId="1322BEBA"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lastRenderedPageBreak/>
              <w:t>0</w:t>
            </w:r>
          </w:p>
        </w:tc>
        <w:tc>
          <w:tcPr>
            <w:tcW w:w="0" w:type="auto"/>
            <w:hideMark/>
          </w:tcPr>
          <w:p w14:paraId="36FBA79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0</w:t>
            </w:r>
          </w:p>
        </w:tc>
        <w:tc>
          <w:tcPr>
            <w:tcW w:w="0" w:type="auto"/>
            <w:hideMark/>
          </w:tcPr>
          <w:p w14:paraId="6F58D9F0"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14:paraId="3EADD216"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0</w:t>
            </w:r>
          </w:p>
        </w:tc>
        <w:tc>
          <w:tcPr>
            <w:tcW w:w="0" w:type="auto"/>
            <w:hideMark/>
          </w:tcPr>
          <w:p w14:paraId="2D61603F"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255.496</w:t>
            </w:r>
          </w:p>
        </w:tc>
        <w:tc>
          <w:tcPr>
            <w:tcW w:w="0" w:type="auto"/>
            <w:hideMark/>
          </w:tcPr>
          <w:p w14:paraId="0BB62AF4"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156.367</w:t>
            </w:r>
          </w:p>
        </w:tc>
        <w:tc>
          <w:tcPr>
            <w:tcW w:w="0" w:type="auto"/>
            <w:hideMark/>
          </w:tcPr>
          <w:p w14:paraId="669A92DA"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252.569</w:t>
            </w:r>
          </w:p>
        </w:tc>
        <w:tc>
          <w:tcPr>
            <w:tcW w:w="0" w:type="auto"/>
            <w:hideMark/>
          </w:tcPr>
          <w:p w14:paraId="5300A896"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156.335</w:t>
            </w:r>
          </w:p>
        </w:tc>
        <w:tc>
          <w:tcPr>
            <w:tcW w:w="0" w:type="auto"/>
            <w:hideMark/>
          </w:tcPr>
          <w:p w14:paraId="5B5051D7"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252.565</w:t>
            </w:r>
          </w:p>
        </w:tc>
        <w:tc>
          <w:tcPr>
            <w:tcW w:w="0" w:type="auto"/>
            <w:hideMark/>
          </w:tcPr>
          <w:p w14:paraId="33608CA8"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159.257</w:t>
            </w:r>
          </w:p>
        </w:tc>
        <w:tc>
          <w:tcPr>
            <w:tcW w:w="0" w:type="auto"/>
            <w:hideMark/>
          </w:tcPr>
          <w:p w14:paraId="1A00E3EC"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255.492</w:t>
            </w:r>
          </w:p>
        </w:tc>
        <w:tc>
          <w:tcPr>
            <w:tcW w:w="0" w:type="auto"/>
            <w:hideMark/>
          </w:tcPr>
          <w:p w14:paraId="2F3494E0"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159.289</w:t>
            </w:r>
          </w:p>
        </w:tc>
      </w:tr>
      <w:tr w:rsidR="00867945" w:rsidRPr="0085088F" w14:paraId="76973D86" w14:textId="77777777" w:rsidTr="007F6DFC">
        <w:tc>
          <w:tcPr>
            <w:tcW w:w="0" w:type="auto"/>
            <w:hideMark/>
          </w:tcPr>
          <w:p w14:paraId="296944CC"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1</w:t>
            </w:r>
          </w:p>
        </w:tc>
        <w:tc>
          <w:tcPr>
            <w:tcW w:w="0" w:type="auto"/>
            <w:hideMark/>
          </w:tcPr>
          <w:p w14:paraId="468106EC"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14:paraId="5EF36A24"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14:paraId="3B3BE230"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14:paraId="03610FA0"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244.103</w:t>
            </w:r>
          </w:p>
        </w:tc>
        <w:tc>
          <w:tcPr>
            <w:tcW w:w="0" w:type="auto"/>
            <w:hideMark/>
          </w:tcPr>
          <w:p w14:paraId="3DA12BD7"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210.942</w:t>
            </w:r>
          </w:p>
        </w:tc>
        <w:tc>
          <w:tcPr>
            <w:tcW w:w="0" w:type="auto"/>
            <w:hideMark/>
          </w:tcPr>
          <w:p w14:paraId="6B1BB237"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239.888</w:t>
            </w:r>
          </w:p>
        </w:tc>
        <w:tc>
          <w:tcPr>
            <w:tcW w:w="0" w:type="auto"/>
            <w:hideMark/>
          </w:tcPr>
          <w:p w14:paraId="2090E364"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211.641</w:t>
            </w:r>
          </w:p>
        </w:tc>
        <w:tc>
          <w:tcPr>
            <w:tcW w:w="0" w:type="auto"/>
            <w:hideMark/>
          </w:tcPr>
          <w:p w14:paraId="71702D18"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239.888</w:t>
            </w:r>
          </w:p>
        </w:tc>
        <w:tc>
          <w:tcPr>
            <w:tcW w:w="0" w:type="auto"/>
            <w:hideMark/>
          </w:tcPr>
          <w:p w14:paraId="777EF3A4"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212.152</w:t>
            </w:r>
          </w:p>
        </w:tc>
        <w:tc>
          <w:tcPr>
            <w:tcW w:w="0" w:type="auto"/>
            <w:hideMark/>
          </w:tcPr>
          <w:p w14:paraId="5C55D99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244.102</w:t>
            </w:r>
          </w:p>
        </w:tc>
        <w:tc>
          <w:tcPr>
            <w:tcW w:w="0" w:type="auto"/>
            <w:hideMark/>
          </w:tcPr>
          <w:p w14:paraId="6488FE78"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211.453</w:t>
            </w:r>
          </w:p>
        </w:tc>
      </w:tr>
      <w:tr w:rsidR="00867945" w:rsidRPr="0085088F" w14:paraId="25E53554" w14:textId="77777777" w:rsidTr="007F6DFC">
        <w:tc>
          <w:tcPr>
            <w:tcW w:w="0" w:type="auto"/>
            <w:hideMark/>
          </w:tcPr>
          <w:p w14:paraId="23202828"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2</w:t>
            </w:r>
          </w:p>
        </w:tc>
        <w:tc>
          <w:tcPr>
            <w:tcW w:w="0" w:type="auto"/>
            <w:hideMark/>
          </w:tcPr>
          <w:p w14:paraId="23B13E5B"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w:t>
            </w:r>
          </w:p>
        </w:tc>
        <w:tc>
          <w:tcPr>
            <w:tcW w:w="0" w:type="auto"/>
            <w:hideMark/>
          </w:tcPr>
          <w:p w14:paraId="61B1E8E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14:paraId="0140901B"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2</w:t>
            </w:r>
          </w:p>
        </w:tc>
        <w:tc>
          <w:tcPr>
            <w:tcW w:w="0" w:type="auto"/>
            <w:hideMark/>
          </w:tcPr>
          <w:p w14:paraId="24E51967"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107.327</w:t>
            </w:r>
          </w:p>
        </w:tc>
        <w:tc>
          <w:tcPr>
            <w:tcW w:w="0" w:type="auto"/>
            <w:hideMark/>
          </w:tcPr>
          <w:p w14:paraId="040C43BD"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176.250</w:t>
            </w:r>
          </w:p>
        </w:tc>
        <w:tc>
          <w:tcPr>
            <w:tcW w:w="0" w:type="auto"/>
            <w:hideMark/>
          </w:tcPr>
          <w:p w14:paraId="658F54EE"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102.541</w:t>
            </w:r>
          </w:p>
        </w:tc>
        <w:tc>
          <w:tcPr>
            <w:tcW w:w="0" w:type="auto"/>
            <w:hideMark/>
          </w:tcPr>
          <w:p w14:paraId="46BA178C"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177.075</w:t>
            </w:r>
          </w:p>
        </w:tc>
        <w:tc>
          <w:tcPr>
            <w:tcW w:w="0" w:type="auto"/>
            <w:hideMark/>
          </w:tcPr>
          <w:p w14:paraId="6C26395D"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102.541</w:t>
            </w:r>
          </w:p>
        </w:tc>
        <w:tc>
          <w:tcPr>
            <w:tcW w:w="0" w:type="auto"/>
            <w:hideMark/>
          </w:tcPr>
          <w:p w14:paraId="1173870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177.587</w:t>
            </w:r>
          </w:p>
        </w:tc>
        <w:tc>
          <w:tcPr>
            <w:tcW w:w="0" w:type="auto"/>
            <w:hideMark/>
          </w:tcPr>
          <w:p w14:paraId="180F8364"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107.327</w:t>
            </w:r>
          </w:p>
        </w:tc>
        <w:tc>
          <w:tcPr>
            <w:tcW w:w="0" w:type="auto"/>
            <w:hideMark/>
          </w:tcPr>
          <w:p w14:paraId="26304C20"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176.762</w:t>
            </w:r>
          </w:p>
        </w:tc>
      </w:tr>
      <w:tr w:rsidR="00867945" w:rsidRPr="0085088F" w14:paraId="3864EFAD" w14:textId="77777777" w:rsidTr="007F6DFC">
        <w:tc>
          <w:tcPr>
            <w:tcW w:w="0" w:type="auto"/>
            <w:hideMark/>
          </w:tcPr>
          <w:p w14:paraId="653B98DA"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3</w:t>
            </w:r>
          </w:p>
        </w:tc>
        <w:tc>
          <w:tcPr>
            <w:tcW w:w="0" w:type="auto"/>
            <w:hideMark/>
          </w:tcPr>
          <w:p w14:paraId="3A63CC0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3</w:t>
            </w:r>
          </w:p>
        </w:tc>
        <w:tc>
          <w:tcPr>
            <w:tcW w:w="0" w:type="auto"/>
            <w:hideMark/>
          </w:tcPr>
          <w:p w14:paraId="2196BA14"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14:paraId="2E6D5813"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3</w:t>
            </w:r>
          </w:p>
        </w:tc>
        <w:tc>
          <w:tcPr>
            <w:tcW w:w="0" w:type="auto"/>
            <w:hideMark/>
          </w:tcPr>
          <w:p w14:paraId="33D89D5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39.562</w:t>
            </w:r>
          </w:p>
        </w:tc>
        <w:tc>
          <w:tcPr>
            <w:tcW w:w="0" w:type="auto"/>
            <w:hideMark/>
          </w:tcPr>
          <w:p w14:paraId="181883D9"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94.827</w:t>
            </w:r>
          </w:p>
        </w:tc>
        <w:tc>
          <w:tcPr>
            <w:tcW w:w="0" w:type="auto"/>
            <w:hideMark/>
          </w:tcPr>
          <w:p w14:paraId="7F86D79F"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34.893</w:t>
            </w:r>
          </w:p>
        </w:tc>
        <w:tc>
          <w:tcPr>
            <w:tcW w:w="0" w:type="auto"/>
            <w:hideMark/>
          </w:tcPr>
          <w:p w14:paraId="730AED03"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95.645</w:t>
            </w:r>
          </w:p>
        </w:tc>
        <w:tc>
          <w:tcPr>
            <w:tcW w:w="0" w:type="auto"/>
            <w:hideMark/>
          </w:tcPr>
          <w:p w14:paraId="05338ED8"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34.893</w:t>
            </w:r>
          </w:p>
        </w:tc>
        <w:tc>
          <w:tcPr>
            <w:tcW w:w="0" w:type="auto"/>
            <w:hideMark/>
          </w:tcPr>
          <w:p w14:paraId="25FBA699"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96.158</w:t>
            </w:r>
          </w:p>
        </w:tc>
        <w:tc>
          <w:tcPr>
            <w:tcW w:w="0" w:type="auto"/>
            <w:hideMark/>
          </w:tcPr>
          <w:p w14:paraId="423302EA"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39.562</w:t>
            </w:r>
          </w:p>
        </w:tc>
        <w:tc>
          <w:tcPr>
            <w:tcW w:w="0" w:type="auto"/>
            <w:hideMark/>
          </w:tcPr>
          <w:p w14:paraId="3A03A1DA"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95.339</w:t>
            </w:r>
          </w:p>
        </w:tc>
      </w:tr>
      <w:tr w:rsidR="00867945" w:rsidRPr="0085088F" w14:paraId="4417BDCF" w14:textId="77777777" w:rsidTr="007F6DFC">
        <w:tc>
          <w:tcPr>
            <w:tcW w:w="0" w:type="auto"/>
            <w:hideMark/>
          </w:tcPr>
          <w:p w14:paraId="134BA4A1"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4</w:t>
            </w:r>
          </w:p>
        </w:tc>
        <w:tc>
          <w:tcPr>
            <w:tcW w:w="0" w:type="auto"/>
            <w:hideMark/>
          </w:tcPr>
          <w:p w14:paraId="57F773BA"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4</w:t>
            </w:r>
          </w:p>
        </w:tc>
        <w:tc>
          <w:tcPr>
            <w:tcW w:w="0" w:type="auto"/>
            <w:hideMark/>
          </w:tcPr>
          <w:p w14:paraId="4B1F8C19"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14:paraId="144E79A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4</w:t>
            </w:r>
          </w:p>
        </w:tc>
        <w:tc>
          <w:tcPr>
            <w:tcW w:w="0" w:type="auto"/>
            <w:hideMark/>
          </w:tcPr>
          <w:p w14:paraId="219D6B43"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14.079</w:t>
            </w:r>
          </w:p>
        </w:tc>
        <w:tc>
          <w:tcPr>
            <w:tcW w:w="0" w:type="auto"/>
            <w:hideMark/>
          </w:tcPr>
          <w:p w14:paraId="2F28A549"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62.857</w:t>
            </w:r>
          </w:p>
        </w:tc>
        <w:tc>
          <w:tcPr>
            <w:tcW w:w="0" w:type="auto"/>
            <w:hideMark/>
          </w:tcPr>
          <w:p w14:paraId="4559A0FC"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9.813</w:t>
            </w:r>
          </w:p>
        </w:tc>
        <w:tc>
          <w:tcPr>
            <w:tcW w:w="0" w:type="auto"/>
            <w:hideMark/>
          </w:tcPr>
          <w:p w14:paraId="1A81B79E"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63.611</w:t>
            </w:r>
          </w:p>
        </w:tc>
        <w:tc>
          <w:tcPr>
            <w:tcW w:w="0" w:type="auto"/>
            <w:hideMark/>
          </w:tcPr>
          <w:p w14:paraId="7D6DFA97"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9.813</w:t>
            </w:r>
          </w:p>
        </w:tc>
        <w:tc>
          <w:tcPr>
            <w:tcW w:w="0" w:type="auto"/>
            <w:hideMark/>
          </w:tcPr>
          <w:p w14:paraId="7F337D0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64.123</w:t>
            </w:r>
          </w:p>
        </w:tc>
        <w:tc>
          <w:tcPr>
            <w:tcW w:w="0" w:type="auto"/>
            <w:hideMark/>
          </w:tcPr>
          <w:p w14:paraId="755026EB"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14.079</w:t>
            </w:r>
          </w:p>
        </w:tc>
        <w:tc>
          <w:tcPr>
            <w:tcW w:w="0" w:type="auto"/>
            <w:hideMark/>
          </w:tcPr>
          <w:p w14:paraId="1EF1FA30"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63.370</w:t>
            </w:r>
          </w:p>
        </w:tc>
      </w:tr>
      <w:tr w:rsidR="00867945" w:rsidRPr="0085088F" w14:paraId="712A383E" w14:textId="77777777" w:rsidTr="007F6DFC">
        <w:tc>
          <w:tcPr>
            <w:tcW w:w="0" w:type="auto"/>
          </w:tcPr>
          <w:p w14:paraId="5DD974C8" w14:textId="77777777" w:rsidR="00867945" w:rsidRPr="0085088F" w:rsidRDefault="00867945" w:rsidP="00867945">
            <w:pPr>
              <w:jc w:val="center"/>
              <w:rPr>
                <w:rFonts w:eastAsia="Times New Roman" w:cs="Times New Roman"/>
                <w:b/>
                <w:bCs/>
                <w:sz w:val="18"/>
                <w:szCs w:val="24"/>
              </w:rPr>
            </w:pPr>
          </w:p>
        </w:tc>
        <w:tc>
          <w:tcPr>
            <w:tcW w:w="0" w:type="auto"/>
          </w:tcPr>
          <w:p w14:paraId="7A61FA8A" w14:textId="77777777"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14:paraId="1BD570D4" w14:textId="77777777"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14:paraId="66562FAF" w14:textId="77777777"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14:paraId="13702F08" w14:textId="77777777"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14:paraId="51C9134E" w14:textId="77777777" w:rsidR="00867945" w:rsidRPr="0085088F" w:rsidRDefault="00867945" w:rsidP="00867945">
            <w:pPr>
              <w:rPr>
                <w:rFonts w:eastAsia="Times New Roman" w:cs="Times New Roman"/>
                <w:sz w:val="18"/>
                <w:szCs w:val="24"/>
              </w:rPr>
            </w:pPr>
          </w:p>
        </w:tc>
        <w:tc>
          <w:tcPr>
            <w:tcW w:w="0" w:type="auto"/>
          </w:tcPr>
          <w:p w14:paraId="29F68987" w14:textId="77777777" w:rsidR="00867945" w:rsidRPr="0085088F" w:rsidRDefault="00867945" w:rsidP="00867945">
            <w:pPr>
              <w:rPr>
                <w:rFonts w:eastAsia="Times New Roman" w:cs="Times New Roman"/>
                <w:sz w:val="18"/>
                <w:szCs w:val="24"/>
              </w:rPr>
            </w:pPr>
          </w:p>
        </w:tc>
        <w:tc>
          <w:tcPr>
            <w:tcW w:w="0" w:type="auto"/>
          </w:tcPr>
          <w:p w14:paraId="7206D2FC" w14:textId="77777777" w:rsidR="00867945" w:rsidRPr="0085088F" w:rsidRDefault="00867945" w:rsidP="00867945">
            <w:pPr>
              <w:rPr>
                <w:rFonts w:eastAsia="Times New Roman" w:cs="Times New Roman"/>
                <w:sz w:val="18"/>
                <w:szCs w:val="24"/>
              </w:rPr>
            </w:pPr>
          </w:p>
        </w:tc>
        <w:tc>
          <w:tcPr>
            <w:tcW w:w="0" w:type="auto"/>
          </w:tcPr>
          <w:p w14:paraId="0AD910AD" w14:textId="77777777" w:rsidR="00867945" w:rsidRPr="0085088F" w:rsidRDefault="00867945" w:rsidP="00867945">
            <w:pPr>
              <w:rPr>
                <w:rFonts w:eastAsia="Times New Roman" w:cs="Times New Roman"/>
                <w:sz w:val="18"/>
                <w:szCs w:val="24"/>
              </w:rPr>
            </w:pPr>
          </w:p>
        </w:tc>
        <w:tc>
          <w:tcPr>
            <w:tcW w:w="0" w:type="auto"/>
          </w:tcPr>
          <w:p w14:paraId="44616B87" w14:textId="77777777" w:rsidR="00867945" w:rsidRPr="0085088F" w:rsidRDefault="00867945" w:rsidP="00867945">
            <w:pPr>
              <w:rPr>
                <w:rFonts w:eastAsia="Times New Roman" w:cs="Times New Roman"/>
                <w:sz w:val="18"/>
                <w:szCs w:val="24"/>
              </w:rPr>
            </w:pPr>
          </w:p>
        </w:tc>
        <w:tc>
          <w:tcPr>
            <w:tcW w:w="0" w:type="auto"/>
          </w:tcPr>
          <w:p w14:paraId="6866FA19" w14:textId="77777777" w:rsidR="00867945" w:rsidRPr="0085088F" w:rsidRDefault="00867945" w:rsidP="00867945">
            <w:pPr>
              <w:rPr>
                <w:rFonts w:eastAsia="Times New Roman" w:cs="Times New Roman"/>
                <w:sz w:val="18"/>
                <w:szCs w:val="24"/>
              </w:rPr>
            </w:pPr>
          </w:p>
        </w:tc>
        <w:tc>
          <w:tcPr>
            <w:tcW w:w="0" w:type="auto"/>
          </w:tcPr>
          <w:p w14:paraId="51958C0A" w14:textId="77777777" w:rsidR="00867945" w:rsidRPr="0085088F" w:rsidRDefault="00867945" w:rsidP="00867945">
            <w:pPr>
              <w:rPr>
                <w:rFonts w:eastAsia="Times New Roman" w:cs="Times New Roman"/>
                <w:sz w:val="18"/>
                <w:szCs w:val="24"/>
              </w:rPr>
            </w:pPr>
          </w:p>
        </w:tc>
      </w:tr>
    </w:tbl>
    <w:p w14:paraId="7BBC8FD7" w14:textId="77777777" w:rsidR="00867945" w:rsidRDefault="00867945" w:rsidP="00867945"/>
    <w:p w14:paraId="0BE72BE9" w14:textId="77777777" w:rsidR="00867945" w:rsidRPr="00B15DB8" w:rsidRDefault="00867945" w:rsidP="00867945">
      <w:pPr>
        <w:pStyle w:val="Heading3"/>
        <w:rPr>
          <w:rFonts w:eastAsia="Times New Roman"/>
        </w:rPr>
      </w:pPr>
      <w:r w:rsidRPr="00B15DB8">
        <w:rPr>
          <w:rFonts w:eastAsia="Times New Roman"/>
        </w:rPr>
        <w:t xml:space="preserve">Table </w:t>
      </w:r>
      <w:proofErr w:type="spellStart"/>
      <w:r w:rsidRPr="00867945">
        <w:t>RDBmap</w:t>
      </w:r>
      <w:proofErr w:type="spellEnd"/>
    </w:p>
    <w:tbl>
      <w:tblPr>
        <w:tblStyle w:val="TableGrid"/>
        <w:tblW w:w="0" w:type="auto"/>
        <w:tblLook w:val="04A0" w:firstRow="1" w:lastRow="0" w:firstColumn="1" w:lastColumn="0" w:noHBand="0" w:noVBand="1"/>
      </w:tblPr>
      <w:tblGrid>
        <w:gridCol w:w="1858"/>
        <w:gridCol w:w="5810"/>
        <w:gridCol w:w="1530"/>
      </w:tblGrid>
      <w:tr w:rsidR="00867945" w:rsidRPr="00950C9B" w14:paraId="0C2E7E5A" w14:textId="77777777" w:rsidTr="007F6DFC">
        <w:tc>
          <w:tcPr>
            <w:tcW w:w="0" w:type="auto"/>
            <w:shd w:val="clear" w:color="auto" w:fill="EEECE1" w:themeFill="background2"/>
            <w:hideMark/>
          </w:tcPr>
          <w:p w14:paraId="3E8C4669"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5810" w:type="dxa"/>
            <w:shd w:val="clear" w:color="auto" w:fill="EEECE1" w:themeFill="background2"/>
            <w:hideMark/>
          </w:tcPr>
          <w:p w14:paraId="26760FE6" w14:textId="77777777"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14:paraId="1A4CB7A9" w14:textId="77777777" w:rsidR="00867945" w:rsidRPr="00950C9B" w:rsidRDefault="00867945" w:rsidP="00867945">
            <w:pPr>
              <w:jc w:val="center"/>
              <w:rPr>
                <w:rFonts w:eastAsia="Times New Roman" w:cs="Times New Roman"/>
                <w:b/>
                <w:bCs/>
                <w:sz w:val="24"/>
                <w:szCs w:val="24"/>
              </w:rPr>
            </w:pPr>
            <w:r>
              <w:rPr>
                <w:rFonts w:eastAsia="Times New Roman" w:cs="Times New Roman"/>
                <w:b/>
                <w:bCs/>
                <w:sz w:val="24"/>
                <w:szCs w:val="24"/>
              </w:rPr>
              <w:t>Type</w:t>
            </w:r>
          </w:p>
        </w:tc>
      </w:tr>
      <w:tr w:rsidR="00867945" w:rsidRPr="00950C9B" w14:paraId="246B4428" w14:textId="77777777" w:rsidTr="007F6DFC">
        <w:tc>
          <w:tcPr>
            <w:tcW w:w="0" w:type="auto"/>
            <w:hideMark/>
          </w:tcPr>
          <w:p w14:paraId="6EB1FFC2"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MEMBER_NAME</w:t>
            </w:r>
          </w:p>
        </w:tc>
        <w:tc>
          <w:tcPr>
            <w:tcW w:w="5810" w:type="dxa"/>
            <w:hideMark/>
          </w:tcPr>
          <w:p w14:paraId="3DADB71A" w14:textId="77777777" w:rsidR="00867945" w:rsidRPr="00950C9B" w:rsidRDefault="00867945" w:rsidP="00867945">
            <w:pPr>
              <w:rPr>
                <w:rFonts w:eastAsia="Times New Roman" w:cs="Times New Roman"/>
                <w:sz w:val="24"/>
                <w:szCs w:val="24"/>
              </w:rPr>
            </w:pPr>
            <w:r>
              <w:rPr>
                <w:rFonts w:eastAsia="Times New Roman" w:cs="Times New Roman"/>
                <w:sz w:val="24"/>
                <w:szCs w:val="24"/>
              </w:rPr>
              <w:t>Fits table name</w:t>
            </w:r>
          </w:p>
        </w:tc>
        <w:tc>
          <w:tcPr>
            <w:tcW w:w="1530" w:type="dxa"/>
            <w:hideMark/>
          </w:tcPr>
          <w:p w14:paraId="4C564393"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1423EEFD" w14:textId="77777777" w:rsidTr="007F6DFC">
        <w:tc>
          <w:tcPr>
            <w:tcW w:w="0" w:type="auto"/>
            <w:hideMark/>
          </w:tcPr>
          <w:p w14:paraId="42227FA2"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KwdOrCol</w:t>
            </w:r>
            <w:proofErr w:type="spellEnd"/>
          </w:p>
        </w:tc>
        <w:tc>
          <w:tcPr>
            <w:tcW w:w="5810" w:type="dxa"/>
            <w:hideMark/>
          </w:tcPr>
          <w:p w14:paraId="4087402B" w14:textId="77777777" w:rsidR="00867945" w:rsidRPr="00950C9B" w:rsidRDefault="00867945" w:rsidP="00867945">
            <w:pPr>
              <w:rPr>
                <w:rFonts w:eastAsia="Times New Roman" w:cs="Times New Roman"/>
                <w:sz w:val="24"/>
                <w:szCs w:val="24"/>
              </w:rPr>
            </w:pPr>
            <w:r>
              <w:rPr>
                <w:rFonts w:eastAsia="Times New Roman" w:cs="Times New Roman"/>
                <w:sz w:val="24"/>
                <w:szCs w:val="24"/>
              </w:rPr>
              <w:t xml:space="preserve">??, </w:t>
            </w:r>
            <w:proofErr w:type="spellStart"/>
            <w:r>
              <w:rPr>
                <w:rFonts w:eastAsia="Times New Roman" w:cs="Times New Roman"/>
                <w:sz w:val="24"/>
                <w:szCs w:val="24"/>
              </w:rPr>
              <w:t>eg</w:t>
            </w:r>
            <w:proofErr w:type="spellEnd"/>
            <w:r>
              <w:rPr>
                <w:rFonts w:eastAsia="Times New Roman" w:cs="Times New Roman"/>
                <w:sz w:val="24"/>
                <w:szCs w:val="24"/>
              </w:rPr>
              <w:t xml:space="preserve"> C?</w:t>
            </w:r>
          </w:p>
        </w:tc>
        <w:tc>
          <w:tcPr>
            <w:tcW w:w="1530" w:type="dxa"/>
            <w:hideMark/>
          </w:tcPr>
          <w:p w14:paraId="1FB5950E" w14:textId="77777777" w:rsidR="00867945" w:rsidRPr="00950C9B" w:rsidRDefault="00867945" w:rsidP="00867945">
            <w:pPr>
              <w:rPr>
                <w:rFonts w:eastAsia="Times New Roman" w:cs="Times New Roman"/>
                <w:sz w:val="24"/>
                <w:szCs w:val="24"/>
              </w:rPr>
            </w:pPr>
            <w:r>
              <w:rPr>
                <w:rFonts w:eastAsia="Times New Roman" w:cs="Times New Roman"/>
                <w:sz w:val="24"/>
                <w:szCs w:val="24"/>
              </w:rPr>
              <w:t>char</w:t>
            </w:r>
          </w:p>
        </w:tc>
      </w:tr>
      <w:tr w:rsidR="00867945" w:rsidRPr="00950C9B" w14:paraId="7E2E2D45" w14:textId="77777777" w:rsidTr="007F6DFC">
        <w:tc>
          <w:tcPr>
            <w:tcW w:w="0" w:type="auto"/>
            <w:hideMark/>
          </w:tcPr>
          <w:p w14:paraId="41941C87" w14:textId="77777777" w:rsidR="00867945" w:rsidRPr="00950C9B" w:rsidRDefault="00867945" w:rsidP="00867945">
            <w:pPr>
              <w:rPr>
                <w:rFonts w:eastAsia="Times New Roman" w:cs="Times New Roman"/>
                <w:sz w:val="24"/>
                <w:szCs w:val="24"/>
              </w:rPr>
            </w:pPr>
            <w:r w:rsidRPr="00950C9B">
              <w:rPr>
                <w:rFonts w:eastAsia="Times New Roman" w:cs="Times New Roman"/>
                <w:sz w:val="24"/>
                <w:szCs w:val="24"/>
              </w:rPr>
              <w:t>Element</w:t>
            </w:r>
          </w:p>
        </w:tc>
        <w:tc>
          <w:tcPr>
            <w:tcW w:w="5810" w:type="dxa"/>
            <w:hideMark/>
          </w:tcPr>
          <w:p w14:paraId="6A173EDB" w14:textId="77777777" w:rsidR="00867945" w:rsidRPr="00950C9B" w:rsidRDefault="00867945" w:rsidP="00867945">
            <w:pPr>
              <w:rPr>
                <w:rFonts w:eastAsia="Times New Roman" w:cs="Times New Roman"/>
                <w:sz w:val="24"/>
                <w:szCs w:val="24"/>
              </w:rPr>
            </w:pPr>
            <w:r>
              <w:rPr>
                <w:rFonts w:eastAsia="Times New Roman" w:cs="Times New Roman"/>
                <w:sz w:val="24"/>
                <w:szCs w:val="24"/>
              </w:rPr>
              <w:t>Column name in fits table</w:t>
            </w:r>
          </w:p>
        </w:tc>
        <w:tc>
          <w:tcPr>
            <w:tcW w:w="1530" w:type="dxa"/>
            <w:hideMark/>
          </w:tcPr>
          <w:p w14:paraId="18D35345"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2D50240A" w14:textId="77777777" w:rsidTr="007F6DFC">
        <w:tc>
          <w:tcPr>
            <w:tcW w:w="0" w:type="auto"/>
            <w:hideMark/>
          </w:tcPr>
          <w:p w14:paraId="4C8B9A8A"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RDBtable</w:t>
            </w:r>
            <w:proofErr w:type="spellEnd"/>
          </w:p>
        </w:tc>
        <w:tc>
          <w:tcPr>
            <w:tcW w:w="5810" w:type="dxa"/>
            <w:hideMark/>
          </w:tcPr>
          <w:p w14:paraId="22B47E52" w14:textId="77777777" w:rsidR="00867945" w:rsidRPr="00950C9B" w:rsidRDefault="00867945" w:rsidP="00867945">
            <w:pPr>
              <w:rPr>
                <w:rFonts w:eastAsia="Times New Roman" w:cs="Times New Roman"/>
                <w:sz w:val="24"/>
                <w:szCs w:val="24"/>
              </w:rPr>
            </w:pPr>
            <w:r>
              <w:rPr>
                <w:rFonts w:eastAsia="Times New Roman" w:cs="Times New Roman"/>
                <w:sz w:val="24"/>
                <w:szCs w:val="24"/>
              </w:rPr>
              <w:t>Table name in database</w:t>
            </w:r>
          </w:p>
        </w:tc>
        <w:tc>
          <w:tcPr>
            <w:tcW w:w="1530" w:type="dxa"/>
            <w:hideMark/>
          </w:tcPr>
          <w:p w14:paraId="015ECFA2"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14:paraId="7EDA988A" w14:textId="77777777" w:rsidTr="007F6DFC">
        <w:tc>
          <w:tcPr>
            <w:tcW w:w="0" w:type="auto"/>
            <w:hideMark/>
          </w:tcPr>
          <w:p w14:paraId="76835139" w14:textId="77777777"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RDBfield</w:t>
            </w:r>
            <w:proofErr w:type="spellEnd"/>
          </w:p>
        </w:tc>
        <w:tc>
          <w:tcPr>
            <w:tcW w:w="5810" w:type="dxa"/>
            <w:hideMark/>
          </w:tcPr>
          <w:p w14:paraId="26CFE8E3" w14:textId="77777777" w:rsidR="00867945" w:rsidRPr="00950C9B" w:rsidRDefault="00867945" w:rsidP="00867945">
            <w:pPr>
              <w:rPr>
                <w:rFonts w:eastAsia="Times New Roman" w:cs="Times New Roman"/>
                <w:sz w:val="24"/>
                <w:szCs w:val="24"/>
              </w:rPr>
            </w:pPr>
            <w:r>
              <w:rPr>
                <w:rFonts w:eastAsia="Times New Roman" w:cs="Times New Roman"/>
                <w:sz w:val="24"/>
                <w:szCs w:val="24"/>
              </w:rPr>
              <w:t>Field name in database</w:t>
            </w:r>
          </w:p>
        </w:tc>
        <w:tc>
          <w:tcPr>
            <w:tcW w:w="1530" w:type="dxa"/>
            <w:hideMark/>
          </w:tcPr>
          <w:p w14:paraId="1126215D" w14:textId="77777777"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bl>
    <w:p w14:paraId="231AE956" w14:textId="77777777" w:rsidR="00867945" w:rsidRDefault="00867945" w:rsidP="00867945">
      <w:r>
        <w:t>Example:</w:t>
      </w:r>
    </w:p>
    <w:tbl>
      <w:tblPr>
        <w:tblStyle w:val="TableGrid"/>
        <w:tblW w:w="0" w:type="auto"/>
        <w:tblLook w:val="04A0" w:firstRow="1" w:lastRow="0" w:firstColumn="1" w:lastColumn="0" w:noHBand="0" w:noVBand="1"/>
      </w:tblPr>
      <w:tblGrid>
        <w:gridCol w:w="308"/>
        <w:gridCol w:w="1471"/>
        <w:gridCol w:w="968"/>
        <w:gridCol w:w="835"/>
        <w:gridCol w:w="915"/>
        <w:gridCol w:w="865"/>
      </w:tblGrid>
      <w:tr w:rsidR="00867945" w:rsidRPr="0085088F" w14:paraId="2EC1618A" w14:textId="77777777" w:rsidTr="007F6DFC">
        <w:tc>
          <w:tcPr>
            <w:tcW w:w="0" w:type="auto"/>
            <w:shd w:val="clear" w:color="auto" w:fill="EEECE1" w:themeFill="background2"/>
            <w:hideMark/>
          </w:tcPr>
          <w:p w14:paraId="5A763DD1" w14:textId="77777777" w:rsidR="00867945" w:rsidRPr="0085088F" w:rsidRDefault="00867945" w:rsidP="00867945">
            <w:pPr>
              <w:jc w:val="center"/>
              <w:rPr>
                <w:rFonts w:eastAsia="Times New Roman" w:cs="Times New Roman"/>
                <w:b/>
                <w:bCs/>
                <w:sz w:val="18"/>
                <w:szCs w:val="24"/>
              </w:rPr>
            </w:pPr>
          </w:p>
        </w:tc>
        <w:tc>
          <w:tcPr>
            <w:tcW w:w="0" w:type="auto"/>
            <w:shd w:val="clear" w:color="auto" w:fill="EEECE1" w:themeFill="background2"/>
            <w:hideMark/>
          </w:tcPr>
          <w:p w14:paraId="052E4FE6"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MEMBER_NAME</w:t>
            </w:r>
          </w:p>
        </w:tc>
        <w:tc>
          <w:tcPr>
            <w:tcW w:w="0" w:type="auto"/>
            <w:shd w:val="clear" w:color="auto" w:fill="EEECE1" w:themeFill="background2"/>
            <w:hideMark/>
          </w:tcPr>
          <w:p w14:paraId="5CBBDD48" w14:textId="77777777"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KwdOrCol</w:t>
            </w:r>
            <w:proofErr w:type="spellEnd"/>
          </w:p>
        </w:tc>
        <w:tc>
          <w:tcPr>
            <w:tcW w:w="0" w:type="auto"/>
            <w:shd w:val="clear" w:color="auto" w:fill="EEECE1" w:themeFill="background2"/>
            <w:hideMark/>
          </w:tcPr>
          <w:p w14:paraId="2E24EBDF"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Element</w:t>
            </w:r>
          </w:p>
        </w:tc>
        <w:tc>
          <w:tcPr>
            <w:tcW w:w="0" w:type="auto"/>
            <w:shd w:val="clear" w:color="auto" w:fill="EEECE1" w:themeFill="background2"/>
            <w:hideMark/>
          </w:tcPr>
          <w:p w14:paraId="5979A63F" w14:textId="77777777"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RDBtable</w:t>
            </w:r>
            <w:proofErr w:type="spellEnd"/>
          </w:p>
        </w:tc>
        <w:tc>
          <w:tcPr>
            <w:tcW w:w="0" w:type="auto"/>
            <w:shd w:val="clear" w:color="auto" w:fill="EEECE1" w:themeFill="background2"/>
            <w:hideMark/>
          </w:tcPr>
          <w:p w14:paraId="2AEBAFBB" w14:textId="77777777"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RDBfield</w:t>
            </w:r>
            <w:proofErr w:type="spellEnd"/>
          </w:p>
        </w:tc>
      </w:tr>
      <w:tr w:rsidR="00867945" w:rsidRPr="0085088F" w14:paraId="0B24556A" w14:textId="77777777" w:rsidTr="007F6DFC">
        <w:tc>
          <w:tcPr>
            <w:tcW w:w="0" w:type="auto"/>
            <w:hideMark/>
          </w:tcPr>
          <w:p w14:paraId="4BC7C559"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0</w:t>
            </w:r>
          </w:p>
        </w:tc>
        <w:tc>
          <w:tcPr>
            <w:tcW w:w="0" w:type="auto"/>
            <w:hideMark/>
          </w:tcPr>
          <w:p w14:paraId="49EAB57B"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4C411AD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14:paraId="78AF2D79"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bSlitId</w:t>
            </w:r>
            <w:proofErr w:type="spellEnd"/>
          </w:p>
        </w:tc>
        <w:tc>
          <w:tcPr>
            <w:tcW w:w="0" w:type="auto"/>
            <w:hideMark/>
          </w:tcPr>
          <w:p w14:paraId="737081D3"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3E317A0F"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bSlitId</w:t>
            </w:r>
            <w:proofErr w:type="spellEnd"/>
          </w:p>
        </w:tc>
      </w:tr>
      <w:tr w:rsidR="00867945" w:rsidRPr="0085088F" w14:paraId="622792EE" w14:textId="77777777" w:rsidTr="007F6DFC">
        <w:tc>
          <w:tcPr>
            <w:tcW w:w="0" w:type="auto"/>
            <w:hideMark/>
          </w:tcPr>
          <w:p w14:paraId="0BED6D52"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1</w:t>
            </w:r>
          </w:p>
        </w:tc>
        <w:tc>
          <w:tcPr>
            <w:tcW w:w="0" w:type="auto"/>
            <w:hideMark/>
          </w:tcPr>
          <w:p w14:paraId="2E87A3E7"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24A7A8D7"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14:paraId="4F05045D"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BluId</w:t>
            </w:r>
            <w:proofErr w:type="spellEnd"/>
          </w:p>
        </w:tc>
        <w:tc>
          <w:tcPr>
            <w:tcW w:w="0" w:type="auto"/>
            <w:hideMark/>
          </w:tcPr>
          <w:p w14:paraId="0E854FD6"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2B54755F"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BluId</w:t>
            </w:r>
            <w:proofErr w:type="spellEnd"/>
          </w:p>
        </w:tc>
      </w:tr>
      <w:tr w:rsidR="00867945" w:rsidRPr="0085088F" w14:paraId="69478353" w14:textId="77777777" w:rsidTr="007F6DFC">
        <w:tc>
          <w:tcPr>
            <w:tcW w:w="0" w:type="auto"/>
            <w:hideMark/>
          </w:tcPr>
          <w:p w14:paraId="233C9100"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2</w:t>
            </w:r>
          </w:p>
        </w:tc>
        <w:tc>
          <w:tcPr>
            <w:tcW w:w="0" w:type="auto"/>
            <w:hideMark/>
          </w:tcPr>
          <w:p w14:paraId="65936CFD"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63C90465"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14:paraId="31BA7268"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dSlitId</w:t>
            </w:r>
            <w:proofErr w:type="spellEnd"/>
          </w:p>
        </w:tc>
        <w:tc>
          <w:tcPr>
            <w:tcW w:w="0" w:type="auto"/>
            <w:hideMark/>
          </w:tcPr>
          <w:p w14:paraId="58C3BFD8"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68A3A6EB"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dSlitId</w:t>
            </w:r>
            <w:proofErr w:type="spellEnd"/>
          </w:p>
        </w:tc>
      </w:tr>
      <w:tr w:rsidR="00867945" w:rsidRPr="0085088F" w14:paraId="1E511325" w14:textId="77777777" w:rsidTr="007F6DFC">
        <w:tc>
          <w:tcPr>
            <w:tcW w:w="0" w:type="auto"/>
            <w:hideMark/>
          </w:tcPr>
          <w:p w14:paraId="7785EDF3"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3</w:t>
            </w:r>
          </w:p>
        </w:tc>
        <w:tc>
          <w:tcPr>
            <w:tcW w:w="0" w:type="auto"/>
            <w:hideMark/>
          </w:tcPr>
          <w:p w14:paraId="68068B92"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5E254976"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14:paraId="57802382"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slitX1</w:t>
            </w:r>
          </w:p>
        </w:tc>
        <w:tc>
          <w:tcPr>
            <w:tcW w:w="0" w:type="auto"/>
            <w:hideMark/>
          </w:tcPr>
          <w:p w14:paraId="69DF24CA"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30934F2C"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slitX1</w:t>
            </w:r>
          </w:p>
        </w:tc>
      </w:tr>
      <w:tr w:rsidR="00867945" w:rsidRPr="0085088F" w14:paraId="6301E5DC" w14:textId="77777777" w:rsidTr="007F6DFC">
        <w:tc>
          <w:tcPr>
            <w:tcW w:w="0" w:type="auto"/>
            <w:hideMark/>
          </w:tcPr>
          <w:p w14:paraId="275822D9" w14:textId="77777777"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4</w:t>
            </w:r>
          </w:p>
        </w:tc>
        <w:tc>
          <w:tcPr>
            <w:tcW w:w="0" w:type="auto"/>
            <w:hideMark/>
          </w:tcPr>
          <w:p w14:paraId="7B3D9F58"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0616DBDF"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14:paraId="35FDB8E1"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slitY1</w:t>
            </w:r>
          </w:p>
        </w:tc>
        <w:tc>
          <w:tcPr>
            <w:tcW w:w="0" w:type="auto"/>
            <w:hideMark/>
          </w:tcPr>
          <w:p w14:paraId="61AA526C" w14:textId="77777777"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14:paraId="5E28EC66" w14:textId="77777777" w:rsidR="00867945" w:rsidRPr="0085088F" w:rsidRDefault="00867945" w:rsidP="00867945">
            <w:pPr>
              <w:rPr>
                <w:rFonts w:eastAsia="Times New Roman" w:cs="Times New Roman"/>
                <w:sz w:val="18"/>
                <w:szCs w:val="24"/>
              </w:rPr>
            </w:pPr>
            <w:r w:rsidRPr="0085088F">
              <w:rPr>
                <w:rFonts w:eastAsia="Times New Roman" w:cs="Times New Roman"/>
                <w:sz w:val="18"/>
                <w:szCs w:val="24"/>
              </w:rPr>
              <w:t>slitY1</w:t>
            </w:r>
          </w:p>
        </w:tc>
      </w:tr>
      <w:tr w:rsidR="00867945" w:rsidRPr="0085088F" w14:paraId="7111F309" w14:textId="77777777" w:rsidTr="007F6DFC">
        <w:tc>
          <w:tcPr>
            <w:tcW w:w="0" w:type="auto"/>
          </w:tcPr>
          <w:p w14:paraId="5ADC1CD6" w14:textId="77777777" w:rsidR="00867945" w:rsidRPr="0085088F" w:rsidRDefault="00867945" w:rsidP="00867945">
            <w:pPr>
              <w:jc w:val="center"/>
              <w:rPr>
                <w:rFonts w:eastAsia="Times New Roman" w:cs="Times New Roman"/>
                <w:b/>
                <w:bCs/>
                <w:sz w:val="18"/>
                <w:szCs w:val="24"/>
              </w:rPr>
            </w:pPr>
          </w:p>
        </w:tc>
        <w:tc>
          <w:tcPr>
            <w:tcW w:w="0" w:type="auto"/>
          </w:tcPr>
          <w:p w14:paraId="494B1782" w14:textId="77777777"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14:paraId="60D1A0EE" w14:textId="77777777" w:rsidR="00867945" w:rsidRPr="0085088F" w:rsidRDefault="00867945" w:rsidP="00867945">
            <w:pPr>
              <w:rPr>
                <w:rFonts w:eastAsia="Times New Roman" w:cs="Times New Roman"/>
                <w:sz w:val="18"/>
                <w:szCs w:val="24"/>
              </w:rPr>
            </w:pPr>
          </w:p>
        </w:tc>
        <w:tc>
          <w:tcPr>
            <w:tcW w:w="0" w:type="auto"/>
          </w:tcPr>
          <w:p w14:paraId="6517A7F8" w14:textId="77777777" w:rsidR="00867945" w:rsidRPr="0085088F" w:rsidRDefault="00867945" w:rsidP="00867945">
            <w:pPr>
              <w:rPr>
                <w:rFonts w:eastAsia="Times New Roman" w:cs="Times New Roman"/>
                <w:sz w:val="18"/>
                <w:szCs w:val="24"/>
              </w:rPr>
            </w:pPr>
          </w:p>
        </w:tc>
        <w:tc>
          <w:tcPr>
            <w:tcW w:w="0" w:type="auto"/>
          </w:tcPr>
          <w:p w14:paraId="5793C94E" w14:textId="77777777" w:rsidR="00867945" w:rsidRPr="0085088F" w:rsidRDefault="00867945" w:rsidP="00867945">
            <w:pPr>
              <w:rPr>
                <w:rFonts w:eastAsia="Times New Roman" w:cs="Times New Roman"/>
                <w:sz w:val="18"/>
                <w:szCs w:val="24"/>
              </w:rPr>
            </w:pPr>
          </w:p>
        </w:tc>
        <w:tc>
          <w:tcPr>
            <w:tcW w:w="0" w:type="auto"/>
          </w:tcPr>
          <w:p w14:paraId="5B9EAAF9" w14:textId="77777777" w:rsidR="00867945" w:rsidRPr="0085088F" w:rsidRDefault="00867945" w:rsidP="00867945">
            <w:pPr>
              <w:rPr>
                <w:rFonts w:eastAsia="Times New Roman" w:cs="Times New Roman"/>
                <w:sz w:val="18"/>
                <w:szCs w:val="24"/>
              </w:rPr>
            </w:pPr>
          </w:p>
        </w:tc>
      </w:tr>
    </w:tbl>
    <w:p w14:paraId="58A5A5A4" w14:textId="77777777" w:rsidR="00867945" w:rsidRPr="00B15DB8" w:rsidRDefault="00867945" w:rsidP="00867945"/>
    <w:sectPr w:rsidR="00867945" w:rsidRPr="00B15DB8" w:rsidSect="00C85006">
      <w:headerReference w:type="default"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ca Rizzi" w:date="2018-03-20T15:56:00Z" w:initials="LR">
    <w:p w14:paraId="7F05D2DE" w14:textId="77777777" w:rsidR="001559CE" w:rsidRDefault="001559CE">
      <w:pPr>
        <w:pStyle w:val="CommentText"/>
      </w:pPr>
      <w:r>
        <w:rPr>
          <w:rStyle w:val="CommentReference"/>
        </w:rPr>
        <w:annotationRef/>
      </w:r>
      <w:r>
        <w:t>This is maybe an evolution for phase 2. In general observers only design one mask at a time. If it easy, I would do it, otherwise it might be a case of scope creep</w:t>
      </w:r>
    </w:p>
  </w:comment>
  <w:comment w:id="2" w:author="Luca Rizzi" w:date="2018-03-20T15:58:00Z" w:initials="LR">
    <w:p w14:paraId="1D778124" w14:textId="77777777" w:rsidR="001559CE" w:rsidRDefault="001559CE">
      <w:pPr>
        <w:pStyle w:val="CommentText"/>
      </w:pPr>
      <w:r>
        <w:rPr>
          <w:rStyle w:val="CommentReference"/>
        </w:rPr>
        <w:annotationRef/>
      </w:r>
      <w:r>
        <w:t xml:space="preserve">Same as before. Multiple </w:t>
      </w:r>
      <w:proofErr w:type="spellStart"/>
      <w:r>
        <w:t>slitmask</w:t>
      </w:r>
      <w:proofErr w:type="spellEnd"/>
      <w:r>
        <w:t xml:space="preserve"> management might not be a feature on which we want to invest too much time right now.</w:t>
      </w:r>
    </w:p>
  </w:comment>
  <w:comment w:id="5" w:author="Luca Rizzi" w:date="2018-03-20T15:59:00Z" w:initials="LR">
    <w:p w14:paraId="0CA20A8A" w14:textId="77777777" w:rsidR="001559CE" w:rsidRDefault="001559CE">
      <w:pPr>
        <w:pStyle w:val="CommentText"/>
      </w:pPr>
      <w:r>
        <w:rPr>
          <w:rStyle w:val="CommentReference"/>
        </w:rPr>
        <w:annotationRef/>
      </w:r>
      <w:r>
        <w:t xml:space="preserve">Deserves discussion. Some users don’t like the idea of web tool because they like to work offline, like when they are </w:t>
      </w:r>
      <w:r>
        <w:t>flying.</w:t>
      </w:r>
      <w:bookmarkStart w:id="6" w:name="_GoBack"/>
      <w:bookmarkEnd w:id="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05D2DE" w15:done="0"/>
  <w15:commentEx w15:paraId="1D778124" w15:done="0"/>
  <w15:commentEx w15:paraId="0CA20A8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E2B34" w14:textId="77777777" w:rsidR="0071593D" w:rsidRDefault="0071593D" w:rsidP="00C85006">
      <w:pPr>
        <w:spacing w:after="0" w:line="240" w:lineRule="auto"/>
      </w:pPr>
      <w:r>
        <w:separator/>
      </w:r>
    </w:p>
  </w:endnote>
  <w:endnote w:type="continuationSeparator" w:id="0">
    <w:p w14:paraId="7A40B44B" w14:textId="77777777" w:rsidR="0071593D" w:rsidRDefault="0071593D" w:rsidP="00C8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9BEC0" w14:textId="77777777" w:rsidR="00C85006" w:rsidRPr="00C85006" w:rsidRDefault="00C85006">
    <w:pPr>
      <w:pStyle w:val="Footer"/>
      <w:rPr>
        <w:sz w:val="16"/>
      </w:rPr>
    </w:pPr>
    <w:r>
      <w:rPr>
        <w:sz w:val="16"/>
      </w:rPr>
      <w:t>Design Document</w:t>
    </w:r>
    <w:r w:rsidRPr="00C85006">
      <w:rPr>
        <w:sz w:val="16"/>
      </w:rPr>
      <w:ptab w:relativeTo="margin" w:alignment="center" w:leader="none"/>
    </w:r>
    <w:sdt>
      <w:sdtPr>
        <w:rPr>
          <w:sz w:val="16"/>
        </w:rPr>
        <w:id w:val="969400748"/>
        <w:placeholder>
          <w:docPart w:val="1F2C11284D26484E9488676816283D62"/>
        </w:placeholder>
        <w:temporary/>
        <w:showingPlcHdr/>
      </w:sdtPr>
      <w:sdtEndPr/>
      <w:sdtContent>
        <w:r w:rsidRPr="00C85006">
          <w:rPr>
            <w:sz w:val="16"/>
          </w:rPr>
          <w:t>[Type text]</w:t>
        </w:r>
      </w:sdtContent>
    </w:sdt>
    <w:r w:rsidRPr="00C85006">
      <w:rPr>
        <w:sz w:val="16"/>
      </w:rPr>
      <w:ptab w:relativeTo="margin" w:alignment="right" w:leader="none"/>
    </w:r>
    <w:r w:rsidRPr="00C85006">
      <w:rPr>
        <w:sz w:val="16"/>
      </w:rPr>
      <w:t xml:space="preserve">Page </w:t>
    </w:r>
    <w:r w:rsidRPr="00C85006">
      <w:rPr>
        <w:b/>
        <w:sz w:val="16"/>
      </w:rPr>
      <w:fldChar w:fldCharType="begin"/>
    </w:r>
    <w:r w:rsidRPr="00C85006">
      <w:rPr>
        <w:b/>
        <w:sz w:val="16"/>
      </w:rPr>
      <w:instrText xml:space="preserve"> PAGE  \* Arabic  \* MERGEFORMAT </w:instrText>
    </w:r>
    <w:r w:rsidRPr="00C85006">
      <w:rPr>
        <w:b/>
        <w:sz w:val="16"/>
      </w:rPr>
      <w:fldChar w:fldCharType="separate"/>
    </w:r>
    <w:r w:rsidR="001559CE">
      <w:rPr>
        <w:b/>
        <w:noProof/>
        <w:sz w:val="16"/>
      </w:rPr>
      <w:t>3</w:t>
    </w:r>
    <w:r w:rsidRPr="00C85006">
      <w:rPr>
        <w:b/>
        <w:sz w:val="16"/>
      </w:rPr>
      <w:fldChar w:fldCharType="end"/>
    </w:r>
    <w:r w:rsidRPr="00C85006">
      <w:rPr>
        <w:sz w:val="16"/>
      </w:rPr>
      <w:t xml:space="preserve"> of </w:t>
    </w:r>
    <w:r w:rsidRPr="00C85006">
      <w:rPr>
        <w:b/>
        <w:sz w:val="16"/>
      </w:rPr>
      <w:fldChar w:fldCharType="begin"/>
    </w:r>
    <w:r w:rsidRPr="00C85006">
      <w:rPr>
        <w:b/>
        <w:sz w:val="16"/>
      </w:rPr>
      <w:instrText xml:space="preserve"> NUMPAGES  \* Arabic  \* MERGEFORMAT </w:instrText>
    </w:r>
    <w:r w:rsidRPr="00C85006">
      <w:rPr>
        <w:b/>
        <w:sz w:val="16"/>
      </w:rPr>
      <w:fldChar w:fldCharType="separate"/>
    </w:r>
    <w:r w:rsidR="001559CE">
      <w:rPr>
        <w:b/>
        <w:noProof/>
        <w:sz w:val="16"/>
      </w:rPr>
      <w:t>10</w:t>
    </w:r>
    <w:r w:rsidRPr="00C85006">
      <w:rPr>
        <w:b/>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26F8D" w14:textId="77777777" w:rsidR="0071593D" w:rsidRDefault="0071593D" w:rsidP="00C85006">
      <w:pPr>
        <w:spacing w:after="0" w:line="240" w:lineRule="auto"/>
      </w:pPr>
      <w:r>
        <w:separator/>
      </w:r>
    </w:p>
  </w:footnote>
  <w:footnote w:type="continuationSeparator" w:id="0">
    <w:p w14:paraId="53C39BF8" w14:textId="77777777" w:rsidR="0071593D" w:rsidRDefault="0071593D" w:rsidP="00C850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305AB" w14:textId="77777777" w:rsidR="00C85006" w:rsidRPr="00C85006" w:rsidRDefault="0071593D">
    <w:pPr>
      <w:pStyle w:val="Header"/>
      <w:rPr>
        <w:sz w:val="18"/>
      </w:rPr>
    </w:pPr>
    <w:sdt>
      <w:sdtPr>
        <w:rPr>
          <w:sz w:val="18"/>
        </w:rPr>
        <w:id w:val="-1067647031"/>
        <w:placeholder>
          <w:docPart w:val="94A905A320994A718F51CA570A7AAE38"/>
        </w:placeholder>
        <w:temporary/>
        <w:showingPlcHdr/>
      </w:sdtPr>
      <w:sdtEndPr/>
      <w:sdtContent>
        <w:r w:rsidR="00C85006" w:rsidRPr="00C85006">
          <w:rPr>
            <w:sz w:val="18"/>
          </w:rPr>
          <w:t>[Type text]</w:t>
        </w:r>
      </w:sdtContent>
    </w:sdt>
    <w:r w:rsidR="00C85006" w:rsidRPr="00C85006">
      <w:rPr>
        <w:sz w:val="18"/>
      </w:rPr>
      <w:ptab w:relativeTo="margin" w:alignment="center" w:leader="none"/>
    </w:r>
    <w:sdt>
      <w:sdtPr>
        <w:rPr>
          <w:sz w:val="18"/>
        </w:rPr>
        <w:id w:val="968859947"/>
        <w:placeholder>
          <w:docPart w:val="94A905A320994A718F51CA570A7AAE38"/>
        </w:placeholder>
        <w:temporary/>
        <w:showingPlcHdr/>
      </w:sdtPr>
      <w:sdtEndPr/>
      <w:sdtContent>
        <w:r w:rsidR="00C85006" w:rsidRPr="00C85006">
          <w:rPr>
            <w:sz w:val="18"/>
          </w:rPr>
          <w:t>[Type text]</w:t>
        </w:r>
      </w:sdtContent>
    </w:sdt>
    <w:r w:rsidR="00C85006" w:rsidRPr="00C85006">
      <w:rPr>
        <w:sz w:val="18"/>
      </w:rPr>
      <w:ptab w:relativeTo="margin" w:alignment="right" w:leader="none"/>
    </w:r>
    <w:proofErr w:type="spellStart"/>
    <w:r w:rsidR="00C85006">
      <w:rPr>
        <w:sz w:val="16"/>
      </w:rPr>
      <w:t>Slitmas</w:t>
    </w:r>
    <w:proofErr w:type="spellEnd"/>
    <w:r w:rsidR="00C85006">
      <w:rPr>
        <w:sz w:val="16"/>
      </w:rPr>
      <w:t xml:space="preserve"> Design Tool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F88"/>
    <w:multiLevelType w:val="hybridMultilevel"/>
    <w:tmpl w:val="4B989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7C43E7"/>
    <w:multiLevelType w:val="hybridMultilevel"/>
    <w:tmpl w:val="5BF4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E0D8D"/>
    <w:multiLevelType w:val="hybridMultilevel"/>
    <w:tmpl w:val="36E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12785"/>
    <w:multiLevelType w:val="hybridMultilevel"/>
    <w:tmpl w:val="9F8C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61697"/>
    <w:multiLevelType w:val="hybridMultilevel"/>
    <w:tmpl w:val="88083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FD28C2"/>
    <w:multiLevelType w:val="hybridMultilevel"/>
    <w:tmpl w:val="B08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84081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A890299"/>
    <w:multiLevelType w:val="hybridMultilevel"/>
    <w:tmpl w:val="9724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51E31"/>
    <w:multiLevelType w:val="hybridMultilevel"/>
    <w:tmpl w:val="C40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53D22"/>
    <w:multiLevelType w:val="hybridMultilevel"/>
    <w:tmpl w:val="018A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5675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0"/>
  </w:num>
  <w:num w:numId="3">
    <w:abstractNumId w:val="5"/>
  </w:num>
  <w:num w:numId="4">
    <w:abstractNumId w:val="4"/>
  </w:num>
  <w:num w:numId="5">
    <w:abstractNumId w:val="8"/>
  </w:num>
  <w:num w:numId="6">
    <w:abstractNumId w:val="1"/>
  </w:num>
  <w:num w:numId="7">
    <w:abstractNumId w:val="9"/>
  </w:num>
  <w:num w:numId="8">
    <w:abstractNumId w:val="3"/>
  </w:num>
  <w:num w:numId="9">
    <w:abstractNumId w:val="2"/>
  </w:num>
  <w:num w:numId="10">
    <w:abstractNumId w:val="7"/>
  </w:num>
  <w:num w:numId="1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 Rizzi">
    <w15:presenceInfo w15:providerId="None" w15:userId="Luca Riz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1A6"/>
    <w:rsid w:val="00075193"/>
    <w:rsid w:val="001559CE"/>
    <w:rsid w:val="002363D4"/>
    <w:rsid w:val="002365F9"/>
    <w:rsid w:val="00310244"/>
    <w:rsid w:val="00315952"/>
    <w:rsid w:val="003C05A7"/>
    <w:rsid w:val="003C6E59"/>
    <w:rsid w:val="0065202A"/>
    <w:rsid w:val="00662963"/>
    <w:rsid w:val="00673897"/>
    <w:rsid w:val="006C6A77"/>
    <w:rsid w:val="0071593D"/>
    <w:rsid w:val="0071766D"/>
    <w:rsid w:val="007E48A2"/>
    <w:rsid w:val="00867945"/>
    <w:rsid w:val="008B2238"/>
    <w:rsid w:val="009C09D1"/>
    <w:rsid w:val="00AA38C6"/>
    <w:rsid w:val="00AF0D74"/>
    <w:rsid w:val="00B93953"/>
    <w:rsid w:val="00BB67E1"/>
    <w:rsid w:val="00C85006"/>
    <w:rsid w:val="00C8553F"/>
    <w:rsid w:val="00CE554B"/>
    <w:rsid w:val="00D01001"/>
    <w:rsid w:val="00D11D14"/>
    <w:rsid w:val="00D43409"/>
    <w:rsid w:val="00D57B9B"/>
    <w:rsid w:val="00D667AE"/>
    <w:rsid w:val="00DE587B"/>
    <w:rsid w:val="00DF1AEB"/>
    <w:rsid w:val="00DF2A66"/>
    <w:rsid w:val="00E113DA"/>
    <w:rsid w:val="00E400E3"/>
    <w:rsid w:val="00EB70D7"/>
    <w:rsid w:val="00EC5724"/>
    <w:rsid w:val="00F51644"/>
    <w:rsid w:val="00F91586"/>
    <w:rsid w:val="00FC4809"/>
    <w:rsid w:val="00FF41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C7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1A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1A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1A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41A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41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41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41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41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41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1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F4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41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4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4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F41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41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41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41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41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41A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1766D"/>
    <w:pPr>
      <w:ind w:left="720"/>
      <w:contextualSpacing/>
    </w:pPr>
  </w:style>
  <w:style w:type="paragraph" w:styleId="Caption">
    <w:name w:val="caption"/>
    <w:basedOn w:val="Normal"/>
    <w:next w:val="Normal"/>
    <w:uiPriority w:val="35"/>
    <w:unhideWhenUsed/>
    <w:qFormat/>
    <w:rsid w:val="00AA38C6"/>
    <w:pPr>
      <w:spacing w:line="240" w:lineRule="auto"/>
    </w:pPr>
    <w:rPr>
      <w:b/>
      <w:bCs/>
      <w:color w:val="4F81BD" w:themeColor="accent1"/>
      <w:sz w:val="18"/>
      <w:szCs w:val="18"/>
    </w:rPr>
  </w:style>
  <w:style w:type="character" w:styleId="Hyperlink">
    <w:name w:val="Hyperlink"/>
    <w:basedOn w:val="DefaultParagraphFont"/>
    <w:uiPriority w:val="99"/>
    <w:unhideWhenUsed/>
    <w:rsid w:val="00AA38C6"/>
    <w:rPr>
      <w:color w:val="0000FF" w:themeColor="hyperlink"/>
      <w:u w:val="single"/>
    </w:rPr>
  </w:style>
  <w:style w:type="paragraph" w:styleId="BalloonText">
    <w:name w:val="Balloon Text"/>
    <w:basedOn w:val="Normal"/>
    <w:link w:val="BalloonTextChar"/>
    <w:uiPriority w:val="99"/>
    <w:semiHidden/>
    <w:unhideWhenUsed/>
    <w:rsid w:val="00AA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8C6"/>
    <w:rPr>
      <w:rFonts w:ascii="Tahoma" w:hAnsi="Tahoma" w:cs="Tahoma"/>
      <w:sz w:val="16"/>
      <w:szCs w:val="16"/>
    </w:rPr>
  </w:style>
  <w:style w:type="paragraph" w:styleId="Header">
    <w:name w:val="header"/>
    <w:basedOn w:val="Normal"/>
    <w:link w:val="HeaderChar"/>
    <w:uiPriority w:val="99"/>
    <w:unhideWhenUsed/>
    <w:rsid w:val="00C85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006"/>
  </w:style>
  <w:style w:type="paragraph" w:styleId="Footer">
    <w:name w:val="footer"/>
    <w:basedOn w:val="Normal"/>
    <w:link w:val="FooterChar"/>
    <w:uiPriority w:val="99"/>
    <w:unhideWhenUsed/>
    <w:rsid w:val="00C85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006"/>
  </w:style>
  <w:style w:type="character" w:styleId="Emphasis">
    <w:name w:val="Emphasis"/>
    <w:basedOn w:val="DefaultParagraphFont"/>
    <w:uiPriority w:val="20"/>
    <w:qFormat/>
    <w:rsid w:val="00867945"/>
    <w:rPr>
      <w:i/>
      <w:iCs/>
    </w:rPr>
  </w:style>
  <w:style w:type="paragraph" w:styleId="HTMLPreformatted">
    <w:name w:val="HTML Preformatted"/>
    <w:basedOn w:val="Normal"/>
    <w:link w:val="HTMLPreformattedChar"/>
    <w:uiPriority w:val="99"/>
    <w:semiHidden/>
    <w:unhideWhenUsed/>
    <w:rsid w:val="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945"/>
    <w:rPr>
      <w:rFonts w:ascii="Courier New" w:eastAsia="Times New Roman" w:hAnsi="Courier New" w:cs="Courier New"/>
      <w:sz w:val="20"/>
      <w:szCs w:val="20"/>
    </w:rPr>
  </w:style>
  <w:style w:type="paragraph" w:styleId="NoSpacing">
    <w:name w:val="No Spacing"/>
    <w:uiPriority w:val="1"/>
    <w:qFormat/>
    <w:rsid w:val="00867945"/>
    <w:pPr>
      <w:spacing w:after="0" w:line="240" w:lineRule="auto"/>
    </w:pPr>
  </w:style>
  <w:style w:type="character" w:styleId="CommentReference">
    <w:name w:val="annotation reference"/>
    <w:basedOn w:val="DefaultParagraphFont"/>
    <w:uiPriority w:val="99"/>
    <w:semiHidden/>
    <w:unhideWhenUsed/>
    <w:rsid w:val="001559CE"/>
    <w:rPr>
      <w:sz w:val="18"/>
      <w:szCs w:val="18"/>
    </w:rPr>
  </w:style>
  <w:style w:type="paragraph" w:styleId="CommentText">
    <w:name w:val="annotation text"/>
    <w:basedOn w:val="Normal"/>
    <w:link w:val="CommentTextChar"/>
    <w:uiPriority w:val="99"/>
    <w:semiHidden/>
    <w:unhideWhenUsed/>
    <w:rsid w:val="001559CE"/>
    <w:pPr>
      <w:spacing w:line="240" w:lineRule="auto"/>
    </w:pPr>
    <w:rPr>
      <w:sz w:val="24"/>
      <w:szCs w:val="24"/>
    </w:rPr>
  </w:style>
  <w:style w:type="character" w:customStyle="1" w:styleId="CommentTextChar">
    <w:name w:val="Comment Text Char"/>
    <w:basedOn w:val="DefaultParagraphFont"/>
    <w:link w:val="CommentText"/>
    <w:uiPriority w:val="99"/>
    <w:semiHidden/>
    <w:rsid w:val="001559CE"/>
    <w:rPr>
      <w:sz w:val="24"/>
      <w:szCs w:val="24"/>
    </w:rPr>
  </w:style>
  <w:style w:type="paragraph" w:styleId="CommentSubject">
    <w:name w:val="annotation subject"/>
    <w:basedOn w:val="CommentText"/>
    <w:next w:val="CommentText"/>
    <w:link w:val="CommentSubjectChar"/>
    <w:uiPriority w:val="99"/>
    <w:semiHidden/>
    <w:unhideWhenUsed/>
    <w:rsid w:val="001559CE"/>
    <w:rPr>
      <w:b/>
      <w:bCs/>
      <w:sz w:val="20"/>
      <w:szCs w:val="20"/>
    </w:rPr>
  </w:style>
  <w:style w:type="character" w:customStyle="1" w:styleId="CommentSubjectChar">
    <w:name w:val="Comment Subject Char"/>
    <w:basedOn w:val="CommentTextChar"/>
    <w:link w:val="CommentSubject"/>
    <w:uiPriority w:val="99"/>
    <w:semiHidden/>
    <w:rsid w:val="001559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www2.keck.hawaii.edu/inst/deimos/dsim.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2.keck.hawaii.edu/inst/lris/lrishome.html" TargetMode="External"/><Relationship Id="rId9" Type="http://schemas.openxmlformats.org/officeDocument/2006/relationships/hyperlink" Target="https://www2.keck.hawaii.edu/realpublic/inst/deimos/pre_observing.html"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2C11284D26484E9488676816283D62"/>
        <w:category>
          <w:name w:val="General"/>
          <w:gallery w:val="placeholder"/>
        </w:category>
        <w:types>
          <w:type w:val="bbPlcHdr"/>
        </w:types>
        <w:behaviors>
          <w:behavior w:val="content"/>
        </w:behaviors>
        <w:guid w:val="{CE774DF7-E517-4C71-A179-EA82E0BD97BE}"/>
      </w:docPartPr>
      <w:docPartBody>
        <w:p w:rsidR="00496B4A" w:rsidRDefault="00A12280" w:rsidP="00A12280">
          <w:pPr>
            <w:pStyle w:val="1F2C11284D26484E9488676816283D62"/>
          </w:pPr>
          <w:r>
            <w:t>[Type text]</w:t>
          </w:r>
        </w:p>
      </w:docPartBody>
    </w:docPart>
    <w:docPart>
      <w:docPartPr>
        <w:name w:val="94A905A320994A718F51CA570A7AAE38"/>
        <w:category>
          <w:name w:val="General"/>
          <w:gallery w:val="placeholder"/>
        </w:category>
        <w:types>
          <w:type w:val="bbPlcHdr"/>
        </w:types>
        <w:behaviors>
          <w:behavior w:val="content"/>
        </w:behaviors>
        <w:guid w:val="{A5BBC410-0B24-4DF6-93B4-1B58D9C34C35}"/>
      </w:docPartPr>
      <w:docPartBody>
        <w:p w:rsidR="00496B4A" w:rsidRDefault="00A12280" w:rsidP="00A12280">
          <w:pPr>
            <w:pStyle w:val="94A905A320994A718F51CA570A7AAE3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80"/>
    <w:rsid w:val="00496B4A"/>
    <w:rsid w:val="00A12280"/>
    <w:rsid w:val="00C53B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2C11284D26484E9488676816283D62">
    <w:name w:val="1F2C11284D26484E9488676816283D62"/>
    <w:rsid w:val="00A12280"/>
  </w:style>
  <w:style w:type="paragraph" w:customStyle="1" w:styleId="94A905A320994A718F51CA570A7AAE38">
    <w:name w:val="94A905A320994A718F51CA570A7AAE38"/>
    <w:rsid w:val="00A12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AD67A0D-BDA9-BC4C-B470-3FD589E8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2238</Words>
  <Characters>12763</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W.M. Keck Observatory</Company>
  <LinksUpToDate>false</LinksUpToDate>
  <CharactersWithSpaces>14972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 Hung Kwok</dc:creator>
  <cp:lastModifiedBy>Luca Rizzi</cp:lastModifiedBy>
  <cp:revision>2</cp:revision>
  <dcterms:created xsi:type="dcterms:W3CDTF">2018-03-21T01:59:00Z</dcterms:created>
  <dcterms:modified xsi:type="dcterms:W3CDTF">2018-03-21T01:59:00Z</dcterms:modified>
</cp:coreProperties>
</file>